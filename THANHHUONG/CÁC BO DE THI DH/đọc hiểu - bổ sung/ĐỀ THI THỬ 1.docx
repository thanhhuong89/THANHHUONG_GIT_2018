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9071"/>
      </w:tblGrid>
      <w:tr w:rsidR="00216148" w:rsidRPr="00544E81" w:rsidTr="0021614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240"/>
            </w:tblGrid>
            <w:tr w:rsidR="00216148" w:rsidRPr="00544E81">
              <w:trPr>
                <w:tblCellSpacing w:w="0" w:type="dxa"/>
              </w:trPr>
              <w:tc>
                <w:tcPr>
                  <w:tcW w:w="6240" w:type="dxa"/>
                  <w:hideMark/>
                </w:tcPr>
                <w:p w:rsidR="00216148" w:rsidRPr="00544E81" w:rsidRDefault="00216148" w:rsidP="00216148">
                  <w:pPr>
                    <w:spacing w:before="100" w:beforeAutospacing="1" w:after="100" w:afterAutospacing="1" w:line="240" w:lineRule="auto"/>
                    <w:jc w:val="center"/>
                    <w:rPr>
                      <w:rFonts w:asciiTheme="majorHAnsi" w:eastAsia="Times New Roman" w:hAnsiTheme="majorHAnsi" w:cstheme="majorHAnsi"/>
                      <w:sz w:val="24"/>
                      <w:szCs w:val="24"/>
                    </w:rPr>
                  </w:pPr>
                  <w:r w:rsidRPr="00544E81">
                    <w:rPr>
                      <w:rFonts w:asciiTheme="majorHAnsi" w:eastAsia="Times New Roman" w:hAnsiTheme="majorHAnsi" w:cstheme="majorHAnsi"/>
                      <w:b/>
                      <w:bCs/>
                      <w:sz w:val="24"/>
                      <w:szCs w:val="24"/>
                    </w:rPr>
                    <w:t>ĐỀ THI THỬ LẦN THỨ NHẤT</w:t>
                  </w:r>
                </w:p>
                <w:p w:rsidR="00216148" w:rsidRPr="00544E81" w:rsidRDefault="00216148" w:rsidP="00216148">
                  <w:pPr>
                    <w:spacing w:before="100" w:beforeAutospacing="1" w:after="100" w:afterAutospacing="1" w:line="240" w:lineRule="auto"/>
                    <w:jc w:val="center"/>
                    <w:rPr>
                      <w:rFonts w:asciiTheme="majorHAnsi" w:eastAsia="Times New Roman" w:hAnsiTheme="majorHAnsi" w:cstheme="majorHAnsi"/>
                      <w:sz w:val="24"/>
                      <w:szCs w:val="24"/>
                    </w:rPr>
                  </w:pPr>
                  <w:r w:rsidRPr="00544E81">
                    <w:rPr>
                      <w:rFonts w:asciiTheme="majorHAnsi" w:eastAsia="Times New Roman" w:hAnsiTheme="majorHAnsi" w:cstheme="majorHAnsi"/>
                      <w:b/>
                      <w:bCs/>
                      <w:sz w:val="24"/>
                      <w:szCs w:val="24"/>
                    </w:rPr>
                    <w:t>KÌ THI THPT QUỐC GIA CHUNG NĂM 2015</w:t>
                  </w:r>
                </w:p>
                <w:p w:rsidR="00216148" w:rsidRPr="00544E81" w:rsidRDefault="00216148" w:rsidP="00216148">
                  <w:pPr>
                    <w:spacing w:before="100" w:beforeAutospacing="1" w:after="100" w:afterAutospacing="1" w:line="240" w:lineRule="auto"/>
                    <w:jc w:val="center"/>
                    <w:rPr>
                      <w:rFonts w:asciiTheme="majorHAnsi" w:eastAsia="Times New Roman" w:hAnsiTheme="majorHAnsi" w:cstheme="majorHAnsi"/>
                      <w:sz w:val="24"/>
                      <w:szCs w:val="24"/>
                    </w:rPr>
                  </w:pPr>
                  <w:r w:rsidRPr="00544E81">
                    <w:rPr>
                      <w:rFonts w:asciiTheme="majorHAnsi" w:eastAsia="Times New Roman" w:hAnsiTheme="majorHAnsi" w:cstheme="majorHAnsi"/>
                      <w:b/>
                      <w:bCs/>
                      <w:sz w:val="24"/>
                      <w:szCs w:val="24"/>
                    </w:rPr>
                    <w:t>Môn : Ngữ văn 12</w:t>
                  </w:r>
                </w:p>
                <w:p w:rsidR="00216148" w:rsidRPr="00544E81" w:rsidRDefault="00216148" w:rsidP="00216148">
                  <w:pPr>
                    <w:spacing w:before="100" w:beforeAutospacing="1" w:after="100" w:afterAutospacing="1" w:line="240" w:lineRule="auto"/>
                    <w:jc w:val="center"/>
                    <w:rPr>
                      <w:rFonts w:asciiTheme="majorHAnsi" w:eastAsia="Times New Roman" w:hAnsiTheme="majorHAnsi" w:cstheme="majorHAnsi"/>
                      <w:sz w:val="24"/>
                      <w:szCs w:val="24"/>
                    </w:rPr>
                  </w:pPr>
                  <w:r w:rsidRPr="00544E81">
                    <w:rPr>
                      <w:rFonts w:asciiTheme="majorHAnsi" w:eastAsia="Times New Roman" w:hAnsiTheme="majorHAnsi" w:cstheme="majorHAnsi"/>
                      <w:sz w:val="24"/>
                      <w:szCs w:val="24"/>
                    </w:rPr>
                    <w:t>Thời gian: 180 phút</w:t>
                  </w:r>
                </w:p>
                <w:p w:rsidR="00216148" w:rsidRPr="00544E81" w:rsidRDefault="00216148" w:rsidP="00216148">
                  <w:pPr>
                    <w:spacing w:before="100" w:beforeAutospacing="1" w:after="100" w:afterAutospacing="1" w:line="240" w:lineRule="auto"/>
                    <w:jc w:val="center"/>
                    <w:rPr>
                      <w:rFonts w:asciiTheme="majorHAnsi" w:eastAsia="Times New Roman" w:hAnsiTheme="majorHAnsi" w:cstheme="majorHAnsi"/>
                      <w:sz w:val="24"/>
                      <w:szCs w:val="24"/>
                    </w:rPr>
                  </w:pPr>
                  <w:r w:rsidRPr="00544E81">
                    <w:rPr>
                      <w:rFonts w:asciiTheme="majorHAnsi" w:eastAsia="Times New Roman" w:hAnsiTheme="majorHAnsi" w:cstheme="majorHAnsi"/>
                      <w:i/>
                      <w:iCs/>
                      <w:sz w:val="24"/>
                      <w:szCs w:val="24"/>
                    </w:rPr>
                    <w:t>(không kể thời gian giao đề)</w:t>
                  </w:r>
                </w:p>
                <w:p w:rsidR="00216148" w:rsidRPr="00544E81" w:rsidRDefault="00216148" w:rsidP="00216148">
                  <w:pPr>
                    <w:spacing w:before="100" w:beforeAutospacing="1" w:after="100" w:afterAutospacing="1" w:line="240" w:lineRule="auto"/>
                    <w:jc w:val="center"/>
                    <w:rPr>
                      <w:rFonts w:asciiTheme="majorHAnsi" w:eastAsia="Times New Roman" w:hAnsiTheme="majorHAnsi" w:cstheme="majorHAnsi"/>
                      <w:sz w:val="24"/>
                      <w:szCs w:val="24"/>
                    </w:rPr>
                  </w:pPr>
                  <w:r w:rsidRPr="00544E81">
                    <w:rPr>
                      <w:rFonts w:asciiTheme="majorHAnsi" w:eastAsia="Times New Roman" w:hAnsiTheme="majorHAnsi" w:cstheme="majorHAnsi"/>
                      <w:i/>
                      <w:iCs/>
                      <w:sz w:val="24"/>
                      <w:szCs w:val="24"/>
                    </w:rPr>
                    <w:t>(Đề thi gồm 10 câu, 02 trang)</w:t>
                  </w:r>
                </w:p>
              </w:tc>
            </w:tr>
          </w:tbl>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b/>
                <w:bCs/>
                <w:sz w:val="24"/>
                <w:szCs w:val="24"/>
              </w:rPr>
              <w:t>Phần I. Đọc - hiểu (3,0 điểm</w:t>
            </w:r>
            <w:r w:rsidRPr="00544E81">
              <w:rPr>
                <w:rFonts w:asciiTheme="majorHAnsi" w:eastAsia="Times New Roman" w:hAnsiTheme="majorHAnsi" w:cstheme="majorHAnsi"/>
                <w:sz w:val="27"/>
                <w:szCs w:val="27"/>
              </w:rPr>
              <w:t>)</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sz w:val="27"/>
                <w:szCs w:val="27"/>
              </w:rPr>
              <w:t>Đọc bài thơ sau và trả lời các câu hỏi.</w:t>
            </w:r>
          </w:p>
          <w:p w:rsidR="00216148" w:rsidRPr="00544E81" w:rsidRDefault="00216148" w:rsidP="00216148">
            <w:pPr>
              <w:spacing w:before="100" w:beforeAutospacing="1" w:after="100" w:afterAutospacing="1" w:line="240" w:lineRule="auto"/>
              <w:jc w:val="center"/>
              <w:rPr>
                <w:rFonts w:asciiTheme="majorHAnsi" w:eastAsia="Times New Roman" w:hAnsiTheme="majorHAnsi" w:cstheme="majorHAnsi"/>
                <w:sz w:val="27"/>
                <w:szCs w:val="27"/>
              </w:rPr>
            </w:pPr>
            <w:r w:rsidRPr="00544E81">
              <w:rPr>
                <w:rFonts w:asciiTheme="majorHAnsi" w:eastAsia="Times New Roman" w:hAnsiTheme="majorHAnsi" w:cstheme="majorHAnsi"/>
                <w:b/>
                <w:bCs/>
                <w:sz w:val="24"/>
                <w:szCs w:val="24"/>
              </w:rPr>
              <w:t>        Lá đỏ</w:t>
            </w:r>
          </w:p>
          <w:p w:rsidR="00216148" w:rsidRPr="00544E81" w:rsidRDefault="00216148" w:rsidP="00216148">
            <w:pPr>
              <w:spacing w:before="100" w:beforeAutospacing="1" w:after="100" w:afterAutospacing="1" w:line="240" w:lineRule="auto"/>
              <w:jc w:val="right"/>
              <w:rPr>
                <w:rFonts w:asciiTheme="majorHAnsi" w:eastAsia="Times New Roman" w:hAnsiTheme="majorHAnsi" w:cstheme="majorHAnsi"/>
                <w:sz w:val="27"/>
                <w:szCs w:val="27"/>
              </w:rPr>
            </w:pPr>
            <w:r w:rsidRPr="00544E81">
              <w:rPr>
                <w:rFonts w:asciiTheme="majorHAnsi" w:eastAsia="Times New Roman" w:hAnsiTheme="majorHAnsi" w:cstheme="majorHAnsi"/>
                <w:sz w:val="27"/>
                <w:szCs w:val="27"/>
              </w:rPr>
              <w:t>               - Nguyễn Đình Thi -</w:t>
            </w:r>
          </w:p>
          <w:p w:rsidR="00216148" w:rsidRPr="00544E81" w:rsidRDefault="00216148" w:rsidP="00216148">
            <w:pPr>
              <w:spacing w:before="100" w:beforeAutospacing="1" w:after="100" w:afterAutospacing="1" w:line="240" w:lineRule="auto"/>
              <w:jc w:val="center"/>
              <w:rPr>
                <w:rFonts w:asciiTheme="majorHAnsi" w:eastAsia="Times New Roman" w:hAnsiTheme="majorHAnsi" w:cstheme="majorHAnsi"/>
                <w:sz w:val="27"/>
                <w:szCs w:val="27"/>
              </w:rPr>
            </w:pPr>
            <w:r w:rsidRPr="00544E81">
              <w:rPr>
                <w:rFonts w:asciiTheme="majorHAnsi" w:eastAsia="Times New Roman" w:hAnsiTheme="majorHAnsi" w:cstheme="majorHAnsi"/>
                <w:i/>
                <w:iCs/>
                <w:sz w:val="27"/>
                <w:szCs w:val="27"/>
              </w:rPr>
              <w:t>Gặp em trên cao lộng gió</w:t>
            </w:r>
          </w:p>
          <w:p w:rsidR="00216148" w:rsidRPr="00544E81" w:rsidRDefault="00216148" w:rsidP="00216148">
            <w:pPr>
              <w:spacing w:before="100" w:beforeAutospacing="1" w:after="100" w:afterAutospacing="1" w:line="240" w:lineRule="auto"/>
              <w:jc w:val="center"/>
              <w:rPr>
                <w:rFonts w:asciiTheme="majorHAnsi" w:eastAsia="Times New Roman" w:hAnsiTheme="majorHAnsi" w:cstheme="majorHAnsi"/>
                <w:sz w:val="27"/>
                <w:szCs w:val="27"/>
              </w:rPr>
            </w:pPr>
            <w:r w:rsidRPr="00544E81">
              <w:rPr>
                <w:rFonts w:asciiTheme="majorHAnsi" w:eastAsia="Times New Roman" w:hAnsiTheme="majorHAnsi" w:cstheme="majorHAnsi"/>
                <w:i/>
                <w:iCs/>
                <w:sz w:val="27"/>
                <w:szCs w:val="27"/>
              </w:rPr>
              <w:t>Rừng lạ ào ào lá đỏ</w:t>
            </w:r>
          </w:p>
          <w:p w:rsidR="00216148" w:rsidRPr="00544E81" w:rsidRDefault="00216148" w:rsidP="00216148">
            <w:pPr>
              <w:spacing w:before="100" w:beforeAutospacing="1" w:after="100" w:afterAutospacing="1" w:line="240" w:lineRule="auto"/>
              <w:jc w:val="center"/>
              <w:rPr>
                <w:rFonts w:asciiTheme="majorHAnsi" w:eastAsia="Times New Roman" w:hAnsiTheme="majorHAnsi" w:cstheme="majorHAnsi"/>
                <w:sz w:val="27"/>
                <w:szCs w:val="27"/>
              </w:rPr>
            </w:pPr>
            <w:r w:rsidRPr="00544E81">
              <w:rPr>
                <w:rFonts w:asciiTheme="majorHAnsi" w:eastAsia="Times New Roman" w:hAnsiTheme="majorHAnsi" w:cstheme="majorHAnsi"/>
                <w:i/>
                <w:iCs/>
                <w:sz w:val="27"/>
                <w:szCs w:val="27"/>
              </w:rPr>
              <w:t> </w:t>
            </w:r>
          </w:p>
          <w:p w:rsidR="00216148" w:rsidRPr="00544E81" w:rsidRDefault="00216148" w:rsidP="00216148">
            <w:pPr>
              <w:spacing w:before="100" w:beforeAutospacing="1" w:after="100" w:afterAutospacing="1" w:line="240" w:lineRule="auto"/>
              <w:jc w:val="center"/>
              <w:rPr>
                <w:rFonts w:asciiTheme="majorHAnsi" w:eastAsia="Times New Roman" w:hAnsiTheme="majorHAnsi" w:cstheme="majorHAnsi"/>
                <w:sz w:val="27"/>
                <w:szCs w:val="27"/>
              </w:rPr>
            </w:pPr>
            <w:r w:rsidRPr="00544E81">
              <w:rPr>
                <w:rFonts w:asciiTheme="majorHAnsi" w:eastAsia="Times New Roman" w:hAnsiTheme="majorHAnsi" w:cstheme="majorHAnsi"/>
                <w:i/>
                <w:iCs/>
                <w:sz w:val="27"/>
                <w:szCs w:val="27"/>
              </w:rPr>
              <w:t>Em đứng bên đường như quê hương</w:t>
            </w:r>
          </w:p>
          <w:p w:rsidR="00216148" w:rsidRPr="00544E81" w:rsidRDefault="00216148" w:rsidP="00216148">
            <w:pPr>
              <w:spacing w:before="100" w:beforeAutospacing="1" w:after="100" w:afterAutospacing="1" w:line="240" w:lineRule="auto"/>
              <w:jc w:val="center"/>
              <w:rPr>
                <w:rFonts w:asciiTheme="majorHAnsi" w:eastAsia="Times New Roman" w:hAnsiTheme="majorHAnsi" w:cstheme="majorHAnsi"/>
                <w:sz w:val="27"/>
                <w:szCs w:val="27"/>
              </w:rPr>
            </w:pPr>
            <w:r w:rsidRPr="00544E81">
              <w:rPr>
                <w:rFonts w:asciiTheme="majorHAnsi" w:eastAsia="Times New Roman" w:hAnsiTheme="majorHAnsi" w:cstheme="majorHAnsi"/>
                <w:i/>
                <w:iCs/>
                <w:sz w:val="27"/>
                <w:szCs w:val="27"/>
              </w:rPr>
              <w:t>Vai áo bạc quàng súng trường.</w:t>
            </w:r>
          </w:p>
          <w:p w:rsidR="00216148" w:rsidRPr="00544E81" w:rsidRDefault="00216148" w:rsidP="00216148">
            <w:pPr>
              <w:spacing w:before="100" w:beforeAutospacing="1" w:after="100" w:afterAutospacing="1" w:line="240" w:lineRule="auto"/>
              <w:jc w:val="center"/>
              <w:rPr>
                <w:rFonts w:asciiTheme="majorHAnsi" w:eastAsia="Times New Roman" w:hAnsiTheme="majorHAnsi" w:cstheme="majorHAnsi"/>
                <w:sz w:val="27"/>
                <w:szCs w:val="27"/>
              </w:rPr>
            </w:pPr>
            <w:r w:rsidRPr="00544E81">
              <w:rPr>
                <w:rFonts w:asciiTheme="majorHAnsi" w:eastAsia="Times New Roman" w:hAnsiTheme="majorHAnsi" w:cstheme="majorHAnsi"/>
                <w:i/>
                <w:iCs/>
                <w:sz w:val="27"/>
                <w:szCs w:val="27"/>
              </w:rPr>
              <w:t> </w:t>
            </w:r>
          </w:p>
          <w:p w:rsidR="00216148" w:rsidRPr="00544E81" w:rsidRDefault="00216148" w:rsidP="00216148">
            <w:pPr>
              <w:spacing w:before="100" w:beforeAutospacing="1" w:after="100" w:afterAutospacing="1" w:line="240" w:lineRule="auto"/>
              <w:jc w:val="center"/>
              <w:rPr>
                <w:rFonts w:asciiTheme="majorHAnsi" w:eastAsia="Times New Roman" w:hAnsiTheme="majorHAnsi" w:cstheme="majorHAnsi"/>
                <w:sz w:val="27"/>
                <w:szCs w:val="27"/>
              </w:rPr>
            </w:pPr>
            <w:r w:rsidRPr="00544E81">
              <w:rPr>
                <w:rFonts w:asciiTheme="majorHAnsi" w:eastAsia="Times New Roman" w:hAnsiTheme="majorHAnsi" w:cstheme="majorHAnsi"/>
                <w:i/>
                <w:iCs/>
                <w:sz w:val="27"/>
                <w:szCs w:val="27"/>
              </w:rPr>
              <w:t>Đoàn quân vẫn đi vội vã</w:t>
            </w:r>
          </w:p>
          <w:p w:rsidR="00216148" w:rsidRPr="00544E81" w:rsidRDefault="00216148" w:rsidP="00216148">
            <w:pPr>
              <w:spacing w:before="100" w:beforeAutospacing="1" w:after="100" w:afterAutospacing="1" w:line="240" w:lineRule="auto"/>
              <w:jc w:val="center"/>
              <w:rPr>
                <w:rFonts w:asciiTheme="majorHAnsi" w:eastAsia="Times New Roman" w:hAnsiTheme="majorHAnsi" w:cstheme="majorHAnsi"/>
                <w:sz w:val="27"/>
                <w:szCs w:val="27"/>
              </w:rPr>
            </w:pPr>
            <w:r w:rsidRPr="00544E81">
              <w:rPr>
                <w:rFonts w:asciiTheme="majorHAnsi" w:eastAsia="Times New Roman" w:hAnsiTheme="majorHAnsi" w:cstheme="majorHAnsi"/>
                <w:i/>
                <w:iCs/>
                <w:sz w:val="27"/>
                <w:szCs w:val="27"/>
              </w:rPr>
              <w:t>Bụi Trường Sơn nhòa trong trời lửa.</w:t>
            </w:r>
          </w:p>
          <w:p w:rsidR="00216148" w:rsidRPr="00544E81" w:rsidRDefault="00216148" w:rsidP="00216148">
            <w:pPr>
              <w:spacing w:before="100" w:beforeAutospacing="1" w:after="100" w:afterAutospacing="1" w:line="240" w:lineRule="auto"/>
              <w:jc w:val="center"/>
              <w:rPr>
                <w:rFonts w:asciiTheme="majorHAnsi" w:eastAsia="Times New Roman" w:hAnsiTheme="majorHAnsi" w:cstheme="majorHAnsi"/>
                <w:sz w:val="27"/>
                <w:szCs w:val="27"/>
              </w:rPr>
            </w:pPr>
            <w:r w:rsidRPr="00544E81">
              <w:rPr>
                <w:rFonts w:asciiTheme="majorHAnsi" w:eastAsia="Times New Roman" w:hAnsiTheme="majorHAnsi" w:cstheme="majorHAnsi"/>
                <w:i/>
                <w:iCs/>
                <w:sz w:val="27"/>
                <w:szCs w:val="27"/>
              </w:rPr>
              <w:t> </w:t>
            </w:r>
          </w:p>
          <w:p w:rsidR="00216148" w:rsidRPr="00544E81" w:rsidRDefault="00216148" w:rsidP="00216148">
            <w:pPr>
              <w:spacing w:before="100" w:beforeAutospacing="1" w:after="100" w:afterAutospacing="1" w:line="240" w:lineRule="auto"/>
              <w:jc w:val="center"/>
              <w:rPr>
                <w:rFonts w:asciiTheme="majorHAnsi" w:eastAsia="Times New Roman" w:hAnsiTheme="majorHAnsi" w:cstheme="majorHAnsi"/>
                <w:sz w:val="27"/>
                <w:szCs w:val="27"/>
              </w:rPr>
            </w:pPr>
            <w:r w:rsidRPr="00544E81">
              <w:rPr>
                <w:rFonts w:asciiTheme="majorHAnsi" w:eastAsia="Times New Roman" w:hAnsiTheme="majorHAnsi" w:cstheme="majorHAnsi"/>
                <w:i/>
                <w:iCs/>
                <w:sz w:val="27"/>
                <w:szCs w:val="27"/>
              </w:rPr>
              <w:t>Chào em, em gái tiền phương</w:t>
            </w:r>
          </w:p>
          <w:p w:rsidR="00216148" w:rsidRPr="00544E81" w:rsidRDefault="00216148" w:rsidP="00216148">
            <w:pPr>
              <w:spacing w:before="100" w:beforeAutospacing="1" w:after="100" w:afterAutospacing="1" w:line="240" w:lineRule="auto"/>
              <w:jc w:val="center"/>
              <w:rPr>
                <w:rFonts w:asciiTheme="majorHAnsi" w:eastAsia="Times New Roman" w:hAnsiTheme="majorHAnsi" w:cstheme="majorHAnsi"/>
                <w:sz w:val="27"/>
                <w:szCs w:val="27"/>
              </w:rPr>
            </w:pPr>
            <w:r w:rsidRPr="00544E81">
              <w:rPr>
                <w:rFonts w:asciiTheme="majorHAnsi" w:eastAsia="Times New Roman" w:hAnsiTheme="majorHAnsi" w:cstheme="majorHAnsi"/>
                <w:i/>
                <w:iCs/>
                <w:sz w:val="27"/>
                <w:szCs w:val="27"/>
              </w:rPr>
              <w:t>Hẹn gặp nhé giữa Sài Gòn.</w:t>
            </w:r>
          </w:p>
          <w:p w:rsidR="00216148" w:rsidRPr="00544E81" w:rsidRDefault="00216148" w:rsidP="00216148">
            <w:pPr>
              <w:spacing w:before="100" w:beforeAutospacing="1" w:after="100" w:afterAutospacing="1" w:line="240" w:lineRule="auto"/>
              <w:jc w:val="center"/>
              <w:rPr>
                <w:rFonts w:asciiTheme="majorHAnsi" w:eastAsia="Times New Roman" w:hAnsiTheme="majorHAnsi" w:cstheme="majorHAnsi"/>
                <w:sz w:val="27"/>
                <w:szCs w:val="27"/>
              </w:rPr>
            </w:pPr>
            <w:r w:rsidRPr="00544E81">
              <w:rPr>
                <w:rFonts w:asciiTheme="majorHAnsi" w:eastAsia="Times New Roman" w:hAnsiTheme="majorHAnsi" w:cstheme="majorHAnsi"/>
                <w:i/>
                <w:iCs/>
                <w:sz w:val="27"/>
                <w:szCs w:val="27"/>
              </w:rPr>
              <w:t> </w:t>
            </w:r>
          </w:p>
          <w:p w:rsidR="00216148" w:rsidRPr="00544E81" w:rsidRDefault="00216148" w:rsidP="00216148">
            <w:pPr>
              <w:spacing w:before="100" w:beforeAutospacing="1" w:after="100" w:afterAutospacing="1" w:line="240" w:lineRule="auto"/>
              <w:jc w:val="center"/>
              <w:rPr>
                <w:rFonts w:asciiTheme="majorHAnsi" w:eastAsia="Times New Roman" w:hAnsiTheme="majorHAnsi" w:cstheme="majorHAnsi"/>
                <w:sz w:val="27"/>
                <w:szCs w:val="27"/>
              </w:rPr>
            </w:pPr>
            <w:r w:rsidRPr="00544E81">
              <w:rPr>
                <w:rFonts w:asciiTheme="majorHAnsi" w:eastAsia="Times New Roman" w:hAnsiTheme="majorHAnsi" w:cstheme="majorHAnsi"/>
                <w:i/>
                <w:iCs/>
                <w:sz w:val="27"/>
                <w:szCs w:val="27"/>
              </w:rPr>
              <w:t>Em vẫy tay cười đôi mắt trong.</w:t>
            </w:r>
          </w:p>
          <w:p w:rsidR="00216148" w:rsidRPr="00544E81" w:rsidRDefault="00216148" w:rsidP="00216148">
            <w:pPr>
              <w:spacing w:before="100" w:beforeAutospacing="1" w:after="100" w:afterAutospacing="1" w:line="240" w:lineRule="auto"/>
              <w:jc w:val="right"/>
              <w:rPr>
                <w:rFonts w:asciiTheme="majorHAnsi" w:eastAsia="Times New Roman" w:hAnsiTheme="majorHAnsi" w:cstheme="majorHAnsi"/>
                <w:sz w:val="27"/>
                <w:szCs w:val="27"/>
              </w:rPr>
            </w:pPr>
            <w:r w:rsidRPr="00544E81">
              <w:rPr>
                <w:rFonts w:asciiTheme="majorHAnsi" w:eastAsia="Times New Roman" w:hAnsiTheme="majorHAnsi" w:cstheme="majorHAnsi"/>
                <w:i/>
                <w:iCs/>
                <w:sz w:val="27"/>
                <w:szCs w:val="27"/>
              </w:rPr>
              <w:t>                                  (Trường Sơn, 12/1974)</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sz w:val="27"/>
                <w:szCs w:val="27"/>
              </w:rPr>
              <w:t xml:space="preserve">1) Dựa vào những thông tin trong tác phẩm, hãy nêu ngắn gọn hoàn cảnh ra đời của </w:t>
            </w:r>
            <w:r w:rsidRPr="00544E81">
              <w:rPr>
                <w:rFonts w:asciiTheme="majorHAnsi" w:eastAsia="Times New Roman" w:hAnsiTheme="majorHAnsi" w:cstheme="majorHAnsi"/>
                <w:sz w:val="27"/>
                <w:szCs w:val="27"/>
              </w:rPr>
              <w:lastRenderedPageBreak/>
              <w:t xml:space="preserve">bài thơ. </w:t>
            </w:r>
            <w:r w:rsidRPr="00544E81">
              <w:rPr>
                <w:rFonts w:asciiTheme="majorHAnsi" w:eastAsia="Times New Roman" w:hAnsiTheme="majorHAnsi" w:cstheme="majorHAnsi"/>
                <w:i/>
                <w:iCs/>
                <w:sz w:val="27"/>
                <w:szCs w:val="27"/>
              </w:rPr>
              <w:t>(0,25đ)</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sz w:val="27"/>
                <w:szCs w:val="27"/>
              </w:rPr>
              <w:t>            2) Bài thơ được viết theo thể thơ nào?  </w:t>
            </w:r>
            <w:r w:rsidRPr="00544E81">
              <w:rPr>
                <w:rFonts w:asciiTheme="majorHAnsi" w:eastAsia="Times New Roman" w:hAnsiTheme="majorHAnsi" w:cstheme="majorHAnsi"/>
                <w:i/>
                <w:iCs/>
                <w:sz w:val="27"/>
                <w:szCs w:val="27"/>
              </w:rPr>
              <w:t>(0,25đ)</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sz w:val="27"/>
                <w:szCs w:val="27"/>
              </w:rPr>
              <w:t xml:space="preserve">3) Biện pháp tu từ nào được sử dụng trong câu thơ </w:t>
            </w:r>
            <w:r w:rsidRPr="00544E81">
              <w:rPr>
                <w:rFonts w:asciiTheme="majorHAnsi" w:eastAsia="Times New Roman" w:hAnsiTheme="majorHAnsi" w:cstheme="majorHAnsi"/>
                <w:i/>
                <w:iCs/>
                <w:sz w:val="27"/>
                <w:szCs w:val="27"/>
              </w:rPr>
              <w:t>Em đứng bên đường như quê hương</w:t>
            </w:r>
            <w:r w:rsidRPr="00544E81">
              <w:rPr>
                <w:rFonts w:asciiTheme="majorHAnsi" w:eastAsia="Times New Roman" w:hAnsiTheme="majorHAnsi" w:cstheme="majorHAnsi"/>
                <w:sz w:val="27"/>
                <w:szCs w:val="27"/>
              </w:rPr>
              <w:t>?  </w:t>
            </w:r>
            <w:r w:rsidRPr="00544E81">
              <w:rPr>
                <w:rFonts w:asciiTheme="majorHAnsi" w:eastAsia="Times New Roman" w:hAnsiTheme="majorHAnsi" w:cstheme="majorHAnsi"/>
                <w:i/>
                <w:iCs/>
                <w:sz w:val="27"/>
                <w:szCs w:val="27"/>
              </w:rPr>
              <w:t>(0,25đ)</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sz w:val="27"/>
                <w:szCs w:val="27"/>
              </w:rPr>
              <w:t xml:space="preserve">4) Chỉ ra các hình ảnh miêu tả thiên nhiên. Các hình ảnh đó tạo nên bức tranh rừng Trường Sơn như thế nào? </w:t>
            </w:r>
            <w:r w:rsidRPr="00544E81">
              <w:rPr>
                <w:rFonts w:asciiTheme="majorHAnsi" w:eastAsia="Times New Roman" w:hAnsiTheme="majorHAnsi" w:cstheme="majorHAnsi"/>
                <w:i/>
                <w:iCs/>
                <w:sz w:val="27"/>
                <w:szCs w:val="27"/>
              </w:rPr>
              <w:t>(0,5đ)</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sz w:val="27"/>
                <w:szCs w:val="27"/>
              </w:rPr>
              <w:t xml:space="preserve">5) Không khí hành quân hào hùng, thần tốc được gợi lên qua hình ảnh nào? Từ hình ảnh này, anh/chị có thể liên tưởng đến hình ảnh nào trong một bài thơ đã học? </w:t>
            </w:r>
            <w:r w:rsidRPr="00544E81">
              <w:rPr>
                <w:rFonts w:asciiTheme="majorHAnsi" w:eastAsia="Times New Roman" w:hAnsiTheme="majorHAnsi" w:cstheme="majorHAnsi"/>
                <w:i/>
                <w:iCs/>
                <w:sz w:val="27"/>
                <w:szCs w:val="27"/>
              </w:rPr>
              <w:t>(0,5đ)</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sz w:val="27"/>
                <w:szCs w:val="27"/>
              </w:rPr>
              <w:t xml:space="preserve">6) Hình ảnh “em gái tiền phương” được khắc họa như thế nào? Hình ảnh đó gợi lên cho anh/chị suy nghĩ gì về sự góp mặt của những người phụ nữ trong chiến tranh bảo vệ tổ quốc? </w:t>
            </w:r>
            <w:r w:rsidRPr="00544E81">
              <w:rPr>
                <w:rFonts w:asciiTheme="majorHAnsi" w:eastAsia="Times New Roman" w:hAnsiTheme="majorHAnsi" w:cstheme="majorHAnsi"/>
                <w:i/>
                <w:iCs/>
                <w:sz w:val="27"/>
                <w:szCs w:val="27"/>
              </w:rPr>
              <w:t>(0,5đ)</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sz w:val="27"/>
                <w:szCs w:val="27"/>
              </w:rPr>
              <w:t xml:space="preserve">7) Bài thơ từng được cho là có những dự cảm, dự báo về thắng lợi  tất yếu của dân tộc. Theo anh/ chị điều đó được thể hiện qua câu thơ hoặc hình ảnh thơ nào? </w:t>
            </w:r>
            <w:r w:rsidRPr="00544E81">
              <w:rPr>
                <w:rFonts w:asciiTheme="majorHAnsi" w:eastAsia="Times New Roman" w:hAnsiTheme="majorHAnsi" w:cstheme="majorHAnsi"/>
                <w:i/>
                <w:iCs/>
                <w:sz w:val="27"/>
                <w:szCs w:val="27"/>
              </w:rPr>
              <w:t>(0,25đ)</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sz w:val="27"/>
                <w:szCs w:val="27"/>
              </w:rPr>
              <w:t xml:space="preserve">8) Nêu những biểu hiện của không khí sử thi và lãng mạn được thể hiện trong bài thơ </w:t>
            </w:r>
            <w:r w:rsidRPr="00544E81">
              <w:rPr>
                <w:rFonts w:asciiTheme="majorHAnsi" w:eastAsia="Times New Roman" w:hAnsiTheme="majorHAnsi" w:cstheme="majorHAnsi"/>
                <w:i/>
                <w:iCs/>
                <w:sz w:val="27"/>
                <w:szCs w:val="27"/>
              </w:rPr>
              <w:t>(0,5đ)</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b/>
                <w:bCs/>
                <w:sz w:val="24"/>
                <w:szCs w:val="24"/>
              </w:rPr>
              <w:t>Phần II - Viết (7,0 điểm)</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b/>
                <w:bCs/>
                <w:sz w:val="24"/>
                <w:szCs w:val="24"/>
              </w:rPr>
              <w:t>Câu 1 (2,0 điểm)</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sz w:val="27"/>
                <w:szCs w:val="27"/>
              </w:rPr>
              <w:t>M. Gorki từng nói: “ Sách mở rộng trước mắt tôi những chân trời mới”. Còn dân gian Việt Nam lại nhắc nhở rằng: “ Đi một ngày đàng học một sàng khôn”.</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sz w:val="27"/>
                <w:szCs w:val="27"/>
              </w:rPr>
              <w:t>Trình bày ý kiến của anh (chị) trong bài viết khoảng 600 từ.</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b/>
                <w:bCs/>
                <w:sz w:val="24"/>
                <w:szCs w:val="24"/>
              </w:rPr>
              <w:t>Câu 2 (5,0 điểm)</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sz w:val="27"/>
                <w:szCs w:val="27"/>
              </w:rPr>
              <w:t>Đến với các tác phẩm văn học, bạn được đến mọi miền quê hương đất nước.</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sz w:val="27"/>
                <w:szCs w:val="27"/>
              </w:rPr>
              <w:t> Nêu những cảm nhận sâu sắc về cảnh vật, con người của một vùng đất nào đó trong một tác phẩm anh (chị) đã được học</w:t>
            </w:r>
            <w:r w:rsidRPr="00544E81">
              <w:rPr>
                <w:rFonts w:asciiTheme="majorHAnsi" w:eastAsia="Times New Roman" w:hAnsiTheme="majorHAnsi" w:cstheme="majorHAnsi"/>
                <w:i/>
                <w:iCs/>
                <w:sz w:val="27"/>
                <w:szCs w:val="27"/>
              </w:rPr>
              <w:t>. </w:t>
            </w:r>
          </w:p>
          <w:p w:rsidR="00216148" w:rsidRPr="00544E81" w:rsidRDefault="00216148" w:rsidP="00216148">
            <w:pPr>
              <w:spacing w:before="100" w:beforeAutospacing="1" w:after="100" w:afterAutospacing="1" w:line="240" w:lineRule="auto"/>
              <w:jc w:val="center"/>
              <w:outlineLvl w:val="2"/>
              <w:rPr>
                <w:rFonts w:asciiTheme="majorHAnsi" w:eastAsia="Times New Roman" w:hAnsiTheme="majorHAnsi" w:cstheme="majorHAnsi"/>
                <w:b/>
                <w:bCs/>
                <w:sz w:val="27"/>
                <w:szCs w:val="27"/>
                <w:lang w:val="en-US"/>
              </w:rPr>
            </w:pPr>
            <w:r w:rsidRPr="00544E81">
              <w:rPr>
                <w:rFonts w:asciiTheme="majorHAnsi" w:eastAsia="Times New Roman" w:hAnsiTheme="majorHAnsi" w:cstheme="majorHAnsi"/>
                <w:b/>
                <w:bCs/>
                <w:sz w:val="27"/>
                <w:szCs w:val="27"/>
              </w:rPr>
              <w:t>Đáp án đề thi thử THPT quốc gia môn Văn - THPT Yên Mỗ A năm 2015</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b/>
                <w:bCs/>
                <w:sz w:val="24"/>
                <w:szCs w:val="24"/>
              </w:rPr>
              <w:t>I. Phần I. Đọc - hiểu (3,0 điểm)</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b/>
                <w:bCs/>
                <w:sz w:val="24"/>
                <w:szCs w:val="24"/>
              </w:rPr>
              <w:t xml:space="preserve">Câu 1. </w:t>
            </w:r>
            <w:r w:rsidRPr="00544E81">
              <w:rPr>
                <w:rFonts w:asciiTheme="majorHAnsi" w:eastAsia="Times New Roman" w:hAnsiTheme="majorHAnsi" w:cstheme="majorHAnsi"/>
                <w:sz w:val="27"/>
                <w:szCs w:val="27"/>
              </w:rPr>
              <w:t xml:space="preserve">Hoàn cảnh sáng tác bài thơ: tháng 12/1974. Đó là thời điểm cuộc chiến tranh chống Mĩ ở giai đoạn gấp rút. Tất cả quân và dân đang dồn sức cho tiền tuyến, tiến về Sài Gòn. Bài thơ được tác giả viết giữa rừng Trường Sơn. </w:t>
            </w:r>
            <w:r w:rsidRPr="00544E81">
              <w:rPr>
                <w:rFonts w:asciiTheme="majorHAnsi" w:eastAsia="Times New Roman" w:hAnsiTheme="majorHAnsi" w:cstheme="majorHAnsi"/>
                <w:i/>
                <w:iCs/>
                <w:sz w:val="27"/>
                <w:szCs w:val="27"/>
              </w:rPr>
              <w:t>(0,25đ)</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b/>
                <w:bCs/>
                <w:sz w:val="24"/>
                <w:szCs w:val="24"/>
              </w:rPr>
              <w:lastRenderedPageBreak/>
              <w:t xml:space="preserve">Câu 2. </w:t>
            </w:r>
            <w:r w:rsidRPr="00544E81">
              <w:rPr>
                <w:rFonts w:asciiTheme="majorHAnsi" w:eastAsia="Times New Roman" w:hAnsiTheme="majorHAnsi" w:cstheme="majorHAnsi"/>
                <w:sz w:val="27"/>
                <w:szCs w:val="27"/>
                <w:lang w:val="en-US"/>
              </w:rPr>
              <w:t xml:space="preserve"> </w:t>
            </w:r>
            <w:r w:rsidRPr="00544E81">
              <w:rPr>
                <w:rFonts w:asciiTheme="majorHAnsi" w:eastAsia="Times New Roman" w:hAnsiTheme="majorHAnsi" w:cstheme="majorHAnsi"/>
                <w:sz w:val="27"/>
                <w:szCs w:val="27"/>
              </w:rPr>
              <w:t xml:space="preserve">Bài thơ viết theo thể thơ tự do </w:t>
            </w:r>
            <w:r w:rsidRPr="00544E81">
              <w:rPr>
                <w:rFonts w:asciiTheme="majorHAnsi" w:eastAsia="Times New Roman" w:hAnsiTheme="majorHAnsi" w:cstheme="majorHAnsi"/>
                <w:i/>
                <w:iCs/>
                <w:sz w:val="27"/>
                <w:szCs w:val="27"/>
              </w:rPr>
              <w:t>(0,25đ)</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b/>
                <w:bCs/>
                <w:sz w:val="24"/>
                <w:szCs w:val="24"/>
              </w:rPr>
              <w:t>Câu 3.</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b/>
                <w:bCs/>
                <w:sz w:val="24"/>
                <w:szCs w:val="24"/>
              </w:rPr>
              <w:t>             </w:t>
            </w:r>
            <w:r w:rsidRPr="00544E81">
              <w:rPr>
                <w:rFonts w:asciiTheme="majorHAnsi" w:eastAsia="Times New Roman" w:hAnsiTheme="majorHAnsi" w:cstheme="majorHAnsi"/>
                <w:sz w:val="27"/>
                <w:szCs w:val="27"/>
              </w:rPr>
              <w:t>Biện pháp tu từ được sử dụng trong câu thơ: so sánh (</w:t>
            </w:r>
            <w:r w:rsidRPr="00544E81">
              <w:rPr>
                <w:rFonts w:asciiTheme="majorHAnsi" w:eastAsia="Times New Roman" w:hAnsiTheme="majorHAnsi" w:cstheme="majorHAnsi"/>
                <w:i/>
                <w:iCs/>
                <w:sz w:val="27"/>
                <w:szCs w:val="27"/>
              </w:rPr>
              <w:t>em (đứng bên đường)- quê hương</w:t>
            </w:r>
            <w:r w:rsidRPr="00544E81">
              <w:rPr>
                <w:rFonts w:asciiTheme="majorHAnsi" w:eastAsia="Times New Roman" w:hAnsiTheme="majorHAnsi" w:cstheme="majorHAnsi"/>
                <w:sz w:val="27"/>
                <w:szCs w:val="27"/>
              </w:rPr>
              <w:t xml:space="preserve">) </w:t>
            </w:r>
            <w:r w:rsidRPr="00544E81">
              <w:rPr>
                <w:rFonts w:asciiTheme="majorHAnsi" w:eastAsia="Times New Roman" w:hAnsiTheme="majorHAnsi" w:cstheme="majorHAnsi"/>
                <w:i/>
                <w:iCs/>
                <w:sz w:val="27"/>
                <w:szCs w:val="27"/>
              </w:rPr>
              <w:t>(0,25đ)</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sz w:val="27"/>
                <w:szCs w:val="27"/>
              </w:rPr>
              <w:t xml:space="preserve">            </w:t>
            </w:r>
            <w:r w:rsidRPr="00544E81">
              <w:rPr>
                <w:rFonts w:asciiTheme="majorHAnsi" w:eastAsia="Times New Roman" w:hAnsiTheme="majorHAnsi" w:cstheme="majorHAnsi"/>
                <w:b/>
                <w:bCs/>
                <w:sz w:val="24"/>
                <w:szCs w:val="24"/>
              </w:rPr>
              <w:t>Câu 4.</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sz w:val="27"/>
                <w:szCs w:val="27"/>
              </w:rPr>
              <w:t xml:space="preserve">            - Các hình ảnh miêu tả thiên nhiên: đỉnh trường Sơn </w:t>
            </w:r>
            <w:r w:rsidRPr="00544E81">
              <w:rPr>
                <w:rFonts w:asciiTheme="majorHAnsi" w:eastAsia="Times New Roman" w:hAnsiTheme="majorHAnsi" w:cstheme="majorHAnsi"/>
                <w:i/>
                <w:iCs/>
                <w:sz w:val="27"/>
                <w:szCs w:val="27"/>
              </w:rPr>
              <w:t xml:space="preserve">lộng gió, rừng lạ ào ào lá đỏ. (0,25đ). </w:t>
            </w:r>
            <w:r w:rsidRPr="00544E81">
              <w:rPr>
                <w:rFonts w:asciiTheme="majorHAnsi" w:eastAsia="Times New Roman" w:hAnsiTheme="majorHAnsi" w:cstheme="majorHAnsi"/>
                <w:sz w:val="27"/>
                <w:szCs w:val="27"/>
              </w:rPr>
              <w:t xml:space="preserve">Các hình ảnh vẽ lên khung cảnh rừng Trường Sơn khoáng đạt, đầy ấn tượng với những vẻ đẹp lạ lùng của rừng lá đỏ, những trận mưa lá đổ ào ào trong gió... </w:t>
            </w:r>
            <w:r w:rsidRPr="00544E81">
              <w:rPr>
                <w:rFonts w:asciiTheme="majorHAnsi" w:eastAsia="Times New Roman" w:hAnsiTheme="majorHAnsi" w:cstheme="majorHAnsi"/>
                <w:i/>
                <w:iCs/>
                <w:sz w:val="27"/>
                <w:szCs w:val="27"/>
              </w:rPr>
              <w:t>(0,25đ)</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b/>
                <w:bCs/>
                <w:sz w:val="24"/>
                <w:szCs w:val="24"/>
              </w:rPr>
              <w:t>            Câu 5.</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sz w:val="27"/>
                <w:szCs w:val="27"/>
              </w:rPr>
              <w:t xml:space="preserve">            Không khí hành quân hào hùng thần tốc được thể hiện qua hình ảnh </w:t>
            </w:r>
            <w:r w:rsidRPr="00544E81">
              <w:rPr>
                <w:rFonts w:asciiTheme="majorHAnsi" w:eastAsia="Times New Roman" w:hAnsiTheme="majorHAnsi" w:cstheme="majorHAnsi"/>
                <w:i/>
                <w:iCs/>
                <w:sz w:val="27"/>
                <w:szCs w:val="27"/>
              </w:rPr>
              <w:t>đoàn quân đi vội vã; bụi Trường Sơn nhòa trong trời lửa (0,25đ)</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i/>
                <w:iCs/>
                <w:sz w:val="27"/>
                <w:szCs w:val="27"/>
              </w:rPr>
              <w:t xml:space="preserve">            </w:t>
            </w:r>
            <w:r w:rsidRPr="00544E81">
              <w:rPr>
                <w:rFonts w:asciiTheme="majorHAnsi" w:eastAsia="Times New Roman" w:hAnsiTheme="majorHAnsi" w:cstheme="majorHAnsi"/>
                <w:sz w:val="27"/>
                <w:szCs w:val="27"/>
              </w:rPr>
              <w:t>Thí sinh có thể liên hệ với hình ảnh trong bài thơ khác nhau, ví dụ bài Việt Bắc (</w:t>
            </w:r>
            <w:r w:rsidRPr="00544E81">
              <w:rPr>
                <w:rFonts w:asciiTheme="majorHAnsi" w:eastAsia="Times New Roman" w:hAnsiTheme="majorHAnsi" w:cstheme="majorHAnsi"/>
                <w:i/>
                <w:iCs/>
                <w:sz w:val="27"/>
                <w:szCs w:val="27"/>
              </w:rPr>
              <w:t>quân đi điệp điệp trùng trùng. Ánh sao đầu súng bạn cùng mũ nan) (0,25đ)</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b/>
                <w:bCs/>
                <w:sz w:val="24"/>
                <w:szCs w:val="24"/>
              </w:rPr>
              <w:t>            Câu 6.</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b/>
                <w:bCs/>
                <w:sz w:val="24"/>
                <w:szCs w:val="24"/>
              </w:rPr>
              <w:t xml:space="preserve">            - </w:t>
            </w:r>
            <w:r w:rsidRPr="00544E81">
              <w:rPr>
                <w:rFonts w:asciiTheme="majorHAnsi" w:eastAsia="Times New Roman" w:hAnsiTheme="majorHAnsi" w:cstheme="majorHAnsi"/>
                <w:sz w:val="27"/>
                <w:szCs w:val="27"/>
              </w:rPr>
              <w:t xml:space="preserve">Hình ảnh “em gái tiền phương”: nhỏ bé giữa rừng Trường Sơn bạt ngàn, lộng gió nhưng lại mang đến cảm giác thân thương, gần gũi </w:t>
            </w:r>
            <w:r w:rsidRPr="00544E81">
              <w:rPr>
                <w:rFonts w:asciiTheme="majorHAnsi" w:eastAsia="Times New Roman" w:hAnsiTheme="majorHAnsi" w:cstheme="majorHAnsi"/>
                <w:i/>
                <w:iCs/>
                <w:sz w:val="27"/>
                <w:szCs w:val="27"/>
              </w:rPr>
              <w:t>vai áo bạc, quàng súng trường - như quê hương</w:t>
            </w:r>
            <w:r w:rsidRPr="00544E81">
              <w:rPr>
                <w:rFonts w:asciiTheme="majorHAnsi" w:eastAsia="Times New Roman" w:hAnsiTheme="majorHAnsi" w:cstheme="majorHAnsi"/>
                <w:sz w:val="27"/>
                <w:szCs w:val="27"/>
              </w:rPr>
              <w:t xml:space="preserve">; với dáng đứng vững vàng bên đường khi làm nhiệm vụ </w:t>
            </w:r>
            <w:r w:rsidRPr="00544E81">
              <w:rPr>
                <w:rFonts w:asciiTheme="majorHAnsi" w:eastAsia="Times New Roman" w:hAnsiTheme="majorHAnsi" w:cstheme="majorHAnsi"/>
                <w:i/>
                <w:iCs/>
                <w:sz w:val="27"/>
                <w:szCs w:val="27"/>
              </w:rPr>
              <w:t>(0,25đ)</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sz w:val="27"/>
                <w:szCs w:val="27"/>
              </w:rPr>
              <w:t>            - Hình ảnh ấy là một biểu tượng về cuộc chiến tranh nhân dân –</w:t>
            </w:r>
            <w:r w:rsidRPr="00544E81">
              <w:rPr>
                <w:rFonts w:asciiTheme="majorHAnsi" w:eastAsia="Times New Roman" w:hAnsiTheme="majorHAnsi" w:cstheme="majorHAnsi"/>
                <w:i/>
                <w:iCs/>
                <w:sz w:val="27"/>
                <w:szCs w:val="27"/>
              </w:rPr>
              <w:t>“em gái tiền phương”,</w:t>
            </w:r>
            <w:r w:rsidRPr="00544E81">
              <w:rPr>
                <w:rFonts w:asciiTheme="majorHAnsi" w:eastAsia="Times New Roman" w:hAnsiTheme="majorHAnsi" w:cstheme="majorHAnsi"/>
                <w:sz w:val="27"/>
                <w:szCs w:val="27"/>
              </w:rPr>
              <w:t xml:space="preserve"> nữ chiến sĩ giao liên hay cô gái thanh niên xung phong. Sự có mặt của cô gái trên đỉnh Trường Sơn nơi tuyến đầu Tổ quốc đã nhắc với mai sau về cuộc chiến đấu toàn dân tham gia, trong đó có sự đóng góp những người con gái trẻ trung xinh đẹp mảnh mai nhưng vô cùng dũng cảm, gan dạ. </w:t>
            </w:r>
            <w:r w:rsidRPr="00544E81">
              <w:rPr>
                <w:rFonts w:asciiTheme="majorHAnsi" w:eastAsia="Times New Roman" w:hAnsiTheme="majorHAnsi" w:cstheme="majorHAnsi"/>
                <w:i/>
                <w:iCs/>
                <w:sz w:val="27"/>
                <w:szCs w:val="27"/>
              </w:rPr>
              <w:t>(0,25đ)</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b/>
                <w:bCs/>
                <w:sz w:val="24"/>
                <w:szCs w:val="24"/>
              </w:rPr>
              <w:t>            Câu 7.</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sz w:val="27"/>
                <w:szCs w:val="27"/>
              </w:rPr>
              <w:t xml:space="preserve">Bài thơ từng được cho là có những dự cảm, dự báo về thắng lợi  tất yếu của dân tộc. điều đó được thể hiện qua câu thơ </w:t>
            </w:r>
            <w:r w:rsidRPr="00544E81">
              <w:rPr>
                <w:rFonts w:asciiTheme="majorHAnsi" w:eastAsia="Times New Roman" w:hAnsiTheme="majorHAnsi" w:cstheme="majorHAnsi"/>
                <w:i/>
                <w:iCs/>
                <w:sz w:val="27"/>
                <w:szCs w:val="27"/>
              </w:rPr>
              <w:t>chào em, em gái tiền phương. Hẹn gặp nhé, giữa Sài gòn. (0,25đ)</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b/>
                <w:bCs/>
                <w:sz w:val="24"/>
                <w:szCs w:val="24"/>
              </w:rPr>
              <w:t xml:space="preserve">Câu 8. </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sz w:val="27"/>
                <w:szCs w:val="27"/>
              </w:rPr>
              <w:t xml:space="preserve">- Không khí sử thi: Khung cảnh cuộc hành quân hào hùng, thần tốc. Trên nền của bức tranh thiên nhiên hùng vĩ, và những đoàn quân hành quân vội vã kéo dài không dứt là hình ảnh của em gái tiền phương gan dạ, dũng cảm </w:t>
            </w:r>
            <w:r w:rsidRPr="00544E81">
              <w:rPr>
                <w:rFonts w:asciiTheme="majorHAnsi" w:eastAsia="Times New Roman" w:hAnsiTheme="majorHAnsi" w:cstheme="majorHAnsi"/>
                <w:i/>
                <w:iCs/>
                <w:sz w:val="27"/>
                <w:szCs w:val="27"/>
              </w:rPr>
              <w:t>(0,25đ)</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lang w:val="en-US"/>
              </w:rPr>
            </w:pPr>
            <w:r w:rsidRPr="00544E81">
              <w:rPr>
                <w:rFonts w:asciiTheme="majorHAnsi" w:eastAsia="Times New Roman" w:hAnsiTheme="majorHAnsi" w:cstheme="majorHAnsi"/>
                <w:sz w:val="27"/>
                <w:szCs w:val="27"/>
              </w:rPr>
              <w:t xml:space="preserve">- Cảm hứng lãng mạn: vẻ đẹp của thiên nhiên rừng Trường Sơn; vẻ đẹp của người </w:t>
            </w:r>
            <w:r w:rsidRPr="00544E81">
              <w:rPr>
                <w:rFonts w:asciiTheme="majorHAnsi" w:eastAsia="Times New Roman" w:hAnsiTheme="majorHAnsi" w:cstheme="majorHAnsi"/>
                <w:sz w:val="27"/>
                <w:szCs w:val="27"/>
              </w:rPr>
              <w:lastRenderedPageBreak/>
              <w:t>con gái trẻ trung, tươi tắn; niềm tin tất thắng vào cuộc kháng chiến (</w:t>
            </w:r>
            <w:r w:rsidRPr="00544E81">
              <w:rPr>
                <w:rFonts w:asciiTheme="majorHAnsi" w:eastAsia="Times New Roman" w:hAnsiTheme="majorHAnsi" w:cstheme="majorHAnsi"/>
                <w:i/>
                <w:iCs/>
                <w:sz w:val="27"/>
                <w:szCs w:val="27"/>
              </w:rPr>
              <w:t>0,25đ</w:t>
            </w:r>
            <w:r w:rsidRPr="00544E81">
              <w:rPr>
                <w:rFonts w:asciiTheme="majorHAnsi" w:eastAsia="Times New Roman" w:hAnsiTheme="majorHAnsi" w:cstheme="majorHAnsi"/>
                <w:sz w:val="27"/>
                <w:szCs w:val="27"/>
              </w:rPr>
              <w:t>)</w:t>
            </w:r>
            <w:r w:rsidRPr="00544E81">
              <w:rPr>
                <w:rFonts w:asciiTheme="majorHAnsi" w:eastAsia="Times New Roman" w:hAnsiTheme="majorHAnsi" w:cstheme="majorHAnsi"/>
                <w:sz w:val="27"/>
                <w:szCs w:val="27"/>
                <w:lang w:val="en-US"/>
              </w:rPr>
              <w:t>.</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b/>
                <w:bCs/>
                <w:sz w:val="24"/>
                <w:szCs w:val="24"/>
              </w:rPr>
              <w:t>II. Phần II - Viết (7,0 điểm)</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b/>
                <w:bCs/>
                <w:sz w:val="24"/>
                <w:szCs w:val="24"/>
              </w:rPr>
              <w:t>Câu 1. (2,0 điểm)</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b/>
                <w:bCs/>
                <w:sz w:val="24"/>
                <w:szCs w:val="24"/>
              </w:rPr>
              <w:t>1. Yêu cầu về kĩ năng</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sz w:val="27"/>
                <w:szCs w:val="27"/>
              </w:rPr>
              <w:t>Thí sinh vận dụng phương pháp làm bài nghị luận xã hội; vận dụng tốt các thao tác lập luận. Bài làm không mắc lỗi chính tả, dùng từ, ngữ pháp. Khuyến khích những bài viết sáng tạo.</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b/>
                <w:bCs/>
                <w:sz w:val="24"/>
                <w:szCs w:val="24"/>
              </w:rPr>
              <w:t xml:space="preserve">2. Yêu cầu về kiến thức </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sz w:val="27"/>
                <w:szCs w:val="27"/>
              </w:rPr>
              <w:t>Trên cơ sở hiểu biết về đời sống và hai ý kiến cho sẵn, thí sinh bộc lộ quan điểm của mình. Tôn trọng những ý kiến chủ quan, độc lập nhưng phải hợp lí, có sức thuyết phục. Sau đây là một số gợi ý:</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sz w:val="27"/>
                <w:szCs w:val="27"/>
              </w:rPr>
              <w:t>- Ý kiến của M. Gorki: đề cao ý nghĩa của việc đọc sách. Sách mang lại nhiều tri thức khác nhau về cuộc sống, mở mang sự hiểu biết cho con người.</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sz w:val="27"/>
                <w:szCs w:val="27"/>
              </w:rPr>
              <w:t>- Câu tục ngữ VN: đề cao ý nghĩa của việc “đi”, của sự trải nghiệm thực tế.</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sz w:val="27"/>
                <w:szCs w:val="27"/>
              </w:rPr>
              <w:t>- Cả hai ý kiến đều đúng, đều có thể coi là kinh nghiệm sống hữu ích. Nhưng nếu chỉ thực hiện theo một phương châm thì sẽ không đầy đủ mà nên áp dụng cả hai cách: học tập từ sách vở và cả trong thực tế.</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sz w:val="27"/>
                <w:szCs w:val="27"/>
              </w:rPr>
              <w:t>- Rút kinh nghiệm lối sống của một số người: hoặc chỉ coi trọng sách vở xa rời thực tế, hoặc chỉ coi trọng thực tế mà bỏ qua việc tích lũy tri thức từ sách vở, hoặc thậm chí không đọc sách cũng không có thực tế...</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b/>
                <w:bCs/>
                <w:sz w:val="24"/>
                <w:szCs w:val="24"/>
              </w:rPr>
              <w:t>Câu 2 (5,0 điểm)</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b/>
                <w:bCs/>
                <w:sz w:val="24"/>
                <w:szCs w:val="24"/>
              </w:rPr>
              <w:t xml:space="preserve">            </w:t>
            </w:r>
            <w:r w:rsidRPr="00544E81">
              <w:rPr>
                <w:rFonts w:asciiTheme="majorHAnsi" w:eastAsia="Times New Roman" w:hAnsiTheme="majorHAnsi" w:cstheme="majorHAnsi"/>
                <w:sz w:val="27"/>
                <w:szCs w:val="27"/>
              </w:rPr>
              <w:t>Thí sinh có thể làm bài thành hai phần độc lập hoặc thể hiện cả hai yêu cầu trong một bài làm hoàn chỉnh. Giám khảo linh hoạt khi chấm và cho điểm. Dưới đây là một số yêu cầu cơ bản</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b/>
                <w:bCs/>
                <w:sz w:val="24"/>
                <w:szCs w:val="24"/>
              </w:rPr>
              <w:t>1. Yêu cầu về kĩ năng</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sz w:val="27"/>
                <w:szCs w:val="27"/>
              </w:rPr>
              <w:t>Thí sinh vận dụng phương pháp làm bài nghị luận văn học; vận dụng tốt các thao tác lập luận. Bài làm không mắc lỗi chính tả, lỗi diến đạt. Khuyến khích những bài làm sáng tạo.</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b/>
                <w:bCs/>
                <w:sz w:val="24"/>
                <w:szCs w:val="24"/>
              </w:rPr>
              <w:t>            2. Yêu cầu về kiến thức</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i/>
                <w:iCs/>
                <w:sz w:val="27"/>
                <w:szCs w:val="27"/>
              </w:rPr>
              <w:t xml:space="preserve">            Thí sinh tự do lựa chọn tác phẩm để trình bày cảm nhận của mình, nhưng qua cách lựa chọn tác phẩm, GK có thể đánh giá được năng lực của thí sinh trong việc xác định vấn đề. Tác phẩm được lựa chọn nên là một tác phẩm tự sự. Ví dụ: </w:t>
            </w:r>
            <w:r w:rsidRPr="00544E81">
              <w:rPr>
                <w:rFonts w:asciiTheme="majorHAnsi" w:eastAsia="Times New Roman" w:hAnsiTheme="majorHAnsi" w:cstheme="majorHAnsi"/>
                <w:i/>
                <w:iCs/>
                <w:sz w:val="27"/>
                <w:szCs w:val="27"/>
              </w:rPr>
              <w:lastRenderedPageBreak/>
              <w:t>Vợ chồng A Phủ, Rừng xà nu, Những đứa con trong gia đình</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sz w:val="27"/>
                <w:szCs w:val="27"/>
              </w:rPr>
              <w:t>            Thí sinh tự xác định nội dung trình bày nhưng cần làm nổi bật được những vẻ đẹp đặc trưng mang tính chất vùng miền:</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sz w:val="27"/>
                <w:szCs w:val="27"/>
              </w:rPr>
              <w:t>            - Khung cảnh thiên nhiên, phong tục, văn hóa (Tây Bắc, Tây Nguyên hoặc Nam Bộ)</w:t>
            </w:r>
          </w:p>
          <w:p w:rsidR="00216148" w:rsidRPr="00544E81" w:rsidRDefault="00216148" w:rsidP="00216148">
            <w:pPr>
              <w:spacing w:before="100" w:beforeAutospacing="1" w:after="100" w:afterAutospacing="1" w:line="240" w:lineRule="auto"/>
              <w:jc w:val="both"/>
              <w:rPr>
                <w:rFonts w:asciiTheme="majorHAnsi" w:eastAsia="Times New Roman" w:hAnsiTheme="majorHAnsi" w:cstheme="majorHAnsi"/>
                <w:sz w:val="27"/>
                <w:szCs w:val="27"/>
              </w:rPr>
            </w:pPr>
            <w:r w:rsidRPr="00544E81">
              <w:rPr>
                <w:rFonts w:asciiTheme="majorHAnsi" w:eastAsia="Times New Roman" w:hAnsiTheme="majorHAnsi" w:cstheme="majorHAnsi"/>
                <w:sz w:val="27"/>
                <w:szCs w:val="27"/>
              </w:rPr>
              <w:t>            - Vẻ đẹp của tính cách, phẩm chất đặc trưng của con người sống nơi vùng đất đó.</w:t>
            </w:r>
          </w:p>
          <w:p w:rsidR="00216148" w:rsidRPr="00544E81" w:rsidRDefault="00216148" w:rsidP="00544E81">
            <w:pPr>
              <w:spacing w:before="100" w:beforeAutospacing="1" w:after="100" w:afterAutospacing="1" w:line="240" w:lineRule="auto"/>
              <w:jc w:val="both"/>
              <w:rPr>
                <w:rFonts w:asciiTheme="majorHAnsi" w:eastAsia="Times New Roman" w:hAnsiTheme="majorHAnsi" w:cstheme="majorHAnsi"/>
                <w:sz w:val="27"/>
                <w:szCs w:val="27"/>
                <w:lang w:val="en-US"/>
              </w:rPr>
            </w:pPr>
            <w:r w:rsidRPr="00544E81">
              <w:rPr>
                <w:rFonts w:asciiTheme="majorHAnsi" w:eastAsia="Times New Roman" w:hAnsiTheme="majorHAnsi" w:cstheme="majorHAnsi"/>
                <w:sz w:val="27"/>
                <w:szCs w:val="27"/>
              </w:rPr>
              <w:t>            - Từ những đặc sắc đó, đánh giá về sức hấp dẫn, sự thành công của tác phẩm</w:t>
            </w:r>
            <w:r w:rsidR="00544E81">
              <w:rPr>
                <w:rFonts w:asciiTheme="majorHAnsi" w:eastAsia="Times New Roman" w:hAnsiTheme="majorHAnsi" w:cstheme="majorHAnsi"/>
                <w:sz w:val="27"/>
                <w:szCs w:val="27"/>
                <w:lang w:val="en-US"/>
              </w:rPr>
              <w:t>.</w:t>
            </w:r>
            <w:bookmarkStart w:id="0" w:name="_GoBack"/>
            <w:bookmarkEnd w:id="0"/>
          </w:p>
          <w:p w:rsidR="00216148" w:rsidRPr="00544E81" w:rsidRDefault="00216148" w:rsidP="00216148">
            <w:pPr>
              <w:spacing w:before="100" w:beforeAutospacing="1" w:after="100" w:afterAutospacing="1" w:line="240" w:lineRule="auto"/>
              <w:jc w:val="right"/>
              <w:rPr>
                <w:rFonts w:asciiTheme="majorHAnsi" w:eastAsia="Times New Roman" w:hAnsiTheme="majorHAnsi" w:cstheme="majorHAnsi"/>
                <w:sz w:val="27"/>
                <w:szCs w:val="27"/>
              </w:rPr>
            </w:pPr>
            <w:r w:rsidRPr="00544E81">
              <w:rPr>
                <w:rFonts w:asciiTheme="majorHAnsi" w:eastAsia="Times New Roman" w:hAnsiTheme="majorHAnsi" w:cstheme="majorHAnsi"/>
                <w:b/>
                <w:bCs/>
                <w:i/>
                <w:iCs/>
                <w:sz w:val="24"/>
                <w:szCs w:val="24"/>
              </w:rPr>
              <w:t>Nguồn: Dethi.violet</w:t>
            </w:r>
          </w:p>
          <w:p w:rsidR="00216148" w:rsidRPr="00544E81" w:rsidRDefault="00216148" w:rsidP="00216148">
            <w:pPr>
              <w:spacing w:before="100" w:beforeAutospacing="1" w:after="100" w:afterAutospacing="1" w:line="240" w:lineRule="auto"/>
              <w:rPr>
                <w:rFonts w:asciiTheme="majorHAnsi" w:eastAsia="Times New Roman" w:hAnsiTheme="majorHAnsi" w:cstheme="majorHAnsi"/>
                <w:sz w:val="27"/>
                <w:szCs w:val="27"/>
              </w:rPr>
            </w:pPr>
          </w:p>
        </w:tc>
      </w:tr>
      <w:tr w:rsidR="00216148" w:rsidRPr="00544E81" w:rsidTr="00216148">
        <w:trPr>
          <w:tblCellSpacing w:w="0" w:type="dxa"/>
        </w:trPr>
        <w:tc>
          <w:tcPr>
            <w:tcW w:w="0" w:type="auto"/>
            <w:vAlign w:val="center"/>
            <w:hideMark/>
          </w:tcPr>
          <w:p w:rsidR="00216148" w:rsidRPr="00544E81" w:rsidRDefault="00216148" w:rsidP="00216148">
            <w:pPr>
              <w:spacing w:after="0" w:line="240" w:lineRule="auto"/>
              <w:rPr>
                <w:rFonts w:asciiTheme="majorHAnsi" w:eastAsia="Times New Roman" w:hAnsiTheme="majorHAnsi" w:cstheme="majorHAnsi"/>
                <w:sz w:val="24"/>
                <w:szCs w:val="24"/>
              </w:rPr>
            </w:pPr>
          </w:p>
        </w:tc>
      </w:tr>
    </w:tbl>
    <w:p w:rsidR="00216148" w:rsidRPr="00544E81" w:rsidRDefault="00216148" w:rsidP="00216148">
      <w:pPr>
        <w:spacing w:after="0" w:line="240" w:lineRule="auto"/>
        <w:rPr>
          <w:ins w:id="1" w:author="Unknown"/>
          <w:rFonts w:asciiTheme="majorHAnsi" w:eastAsia="Times New Roman" w:hAnsiTheme="majorHAnsi" w:cstheme="majorHAnsi"/>
          <w:sz w:val="24"/>
          <w:szCs w:val="24"/>
          <w:lang w:val="en-US"/>
        </w:rPr>
      </w:pPr>
    </w:p>
    <w:p w:rsidR="00216148" w:rsidRPr="00544E81" w:rsidRDefault="00216148" w:rsidP="00216148">
      <w:pPr>
        <w:numPr>
          <w:ilvl w:val="0"/>
          <w:numId w:val="6"/>
        </w:numPr>
        <w:spacing w:before="100" w:beforeAutospacing="1" w:after="100" w:afterAutospacing="1" w:line="240" w:lineRule="auto"/>
        <w:rPr>
          <w:ins w:id="2" w:author="Unknown"/>
          <w:rFonts w:asciiTheme="majorHAnsi" w:eastAsia="Times New Roman" w:hAnsiTheme="majorHAnsi" w:cstheme="majorHAnsi"/>
          <w:sz w:val="24"/>
          <w:szCs w:val="24"/>
        </w:rPr>
      </w:pPr>
      <w:ins w:id="3" w:author="Unknown">
        <w:r w:rsidRPr="00544E81">
          <w:rPr>
            <w:rFonts w:asciiTheme="majorHAnsi" w:eastAsia="Times New Roman" w:hAnsiTheme="majorHAnsi" w:cstheme="majorHAnsi"/>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0.75pt;height:18pt" o:ole="">
              <v:imagedata r:id="rId6" o:title=""/>
            </v:shape>
            <w:control r:id="rId7" w:name="DefaultOcxName" w:shapeid="_x0000_i1031"/>
          </w:object>
        </w:r>
        <w:r w:rsidRPr="00544E81">
          <w:rPr>
            <w:rFonts w:asciiTheme="majorHAnsi" w:eastAsia="Times New Roman" w:hAnsiTheme="majorHAnsi" w:cstheme="majorHAnsi"/>
            <w:sz w:val="24"/>
            <w:szCs w:val="24"/>
          </w:rPr>
          <w:t xml:space="preserve">  </w:t>
        </w:r>
        <w:r w:rsidRPr="00544E81">
          <w:rPr>
            <w:rFonts w:asciiTheme="majorHAnsi" w:eastAsia="Times New Roman" w:hAnsiTheme="majorHAnsi" w:cstheme="majorHAnsi"/>
            <w:sz w:val="24"/>
            <w:szCs w:val="24"/>
          </w:rPr>
          <w:object w:dxaOrig="225" w:dyaOrig="225">
            <v:shape id="_x0000_i1040" type="#_x0000_t75" style="width:60.75pt;height:18pt" o:ole="">
              <v:imagedata r:id="rId8" o:title=""/>
            </v:shape>
            <w:control r:id="rId9" w:name="DefaultOcxName1" w:shapeid="_x0000_i1040"/>
          </w:object>
        </w:r>
      </w:ins>
    </w:p>
    <w:p w:rsidR="00051242" w:rsidRPr="00544E81" w:rsidRDefault="00051242" w:rsidP="00216148">
      <w:pPr>
        <w:rPr>
          <w:rFonts w:asciiTheme="majorHAnsi" w:hAnsiTheme="majorHAnsi" w:cstheme="majorHAnsi"/>
        </w:rPr>
      </w:pPr>
    </w:p>
    <w:sectPr w:rsidR="00051242" w:rsidRPr="00544E81"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3A93"/>
    <w:multiLevelType w:val="multilevel"/>
    <w:tmpl w:val="BA60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859DD"/>
    <w:multiLevelType w:val="multilevel"/>
    <w:tmpl w:val="7B4C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E53104"/>
    <w:multiLevelType w:val="multilevel"/>
    <w:tmpl w:val="2B14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34045B"/>
    <w:multiLevelType w:val="multilevel"/>
    <w:tmpl w:val="67A6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CC2051"/>
    <w:multiLevelType w:val="multilevel"/>
    <w:tmpl w:val="166A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443335"/>
    <w:multiLevelType w:val="multilevel"/>
    <w:tmpl w:val="9174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156B49"/>
    <w:multiLevelType w:val="multilevel"/>
    <w:tmpl w:val="2654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191986"/>
    <w:multiLevelType w:val="multilevel"/>
    <w:tmpl w:val="DFD6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846683"/>
    <w:multiLevelType w:val="multilevel"/>
    <w:tmpl w:val="D702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8C7FDA"/>
    <w:multiLevelType w:val="multilevel"/>
    <w:tmpl w:val="2F46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6"/>
  </w:num>
  <w:num w:numId="4">
    <w:abstractNumId w:val="4"/>
  </w:num>
  <w:num w:numId="5">
    <w:abstractNumId w:val="5"/>
  </w:num>
  <w:num w:numId="6">
    <w:abstractNumId w:val="7"/>
  </w:num>
  <w:num w:numId="7">
    <w:abstractNumId w:val="0"/>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8"/>
    <w:rsid w:val="00051242"/>
    <w:rsid w:val="00216148"/>
    <w:rsid w:val="00544E81"/>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61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61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61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6148"/>
    <w:rPr>
      <w:rFonts w:ascii="Times New Roman" w:eastAsia="Times New Roman" w:hAnsi="Times New Roman" w:cs="Times New Roman"/>
      <w:b/>
      <w:bCs/>
      <w:sz w:val="27"/>
      <w:szCs w:val="27"/>
    </w:rPr>
  </w:style>
  <w:style w:type="paragraph" w:styleId="NormalWeb">
    <w:name w:val="Normal (Web)"/>
    <w:basedOn w:val="Normal"/>
    <w:uiPriority w:val="99"/>
    <w:unhideWhenUsed/>
    <w:rsid w:val="002161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6148"/>
    <w:rPr>
      <w:b/>
      <w:bCs/>
    </w:rPr>
  </w:style>
  <w:style w:type="character" w:styleId="Emphasis">
    <w:name w:val="Emphasis"/>
    <w:basedOn w:val="DefaultParagraphFont"/>
    <w:uiPriority w:val="20"/>
    <w:qFormat/>
    <w:rsid w:val="00216148"/>
    <w:rPr>
      <w:i/>
      <w:iCs/>
    </w:rPr>
  </w:style>
  <w:style w:type="paragraph" w:customStyle="1" w:styleId="bottom">
    <w:name w:val="bottom"/>
    <w:basedOn w:val="Normal"/>
    <w:rsid w:val="002161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6148"/>
    <w:rPr>
      <w:color w:val="0000FF"/>
      <w:u w:val="single"/>
    </w:rPr>
  </w:style>
  <w:style w:type="paragraph" w:customStyle="1" w:styleId="bottom3">
    <w:name w:val="bottom3"/>
    <w:basedOn w:val="Normal"/>
    <w:rsid w:val="002161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ttern">
    <w:name w:val="pattern"/>
    <w:basedOn w:val="DefaultParagraphFont"/>
    <w:rsid w:val="002161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61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61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61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6148"/>
    <w:rPr>
      <w:rFonts w:ascii="Times New Roman" w:eastAsia="Times New Roman" w:hAnsi="Times New Roman" w:cs="Times New Roman"/>
      <w:b/>
      <w:bCs/>
      <w:sz w:val="27"/>
      <w:szCs w:val="27"/>
    </w:rPr>
  </w:style>
  <w:style w:type="paragraph" w:styleId="NormalWeb">
    <w:name w:val="Normal (Web)"/>
    <w:basedOn w:val="Normal"/>
    <w:uiPriority w:val="99"/>
    <w:unhideWhenUsed/>
    <w:rsid w:val="002161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6148"/>
    <w:rPr>
      <w:b/>
      <w:bCs/>
    </w:rPr>
  </w:style>
  <w:style w:type="character" w:styleId="Emphasis">
    <w:name w:val="Emphasis"/>
    <w:basedOn w:val="DefaultParagraphFont"/>
    <w:uiPriority w:val="20"/>
    <w:qFormat/>
    <w:rsid w:val="00216148"/>
    <w:rPr>
      <w:i/>
      <w:iCs/>
    </w:rPr>
  </w:style>
  <w:style w:type="paragraph" w:customStyle="1" w:styleId="bottom">
    <w:name w:val="bottom"/>
    <w:basedOn w:val="Normal"/>
    <w:rsid w:val="002161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6148"/>
    <w:rPr>
      <w:color w:val="0000FF"/>
      <w:u w:val="single"/>
    </w:rPr>
  </w:style>
  <w:style w:type="paragraph" w:customStyle="1" w:styleId="bottom3">
    <w:name w:val="bottom3"/>
    <w:basedOn w:val="Normal"/>
    <w:rsid w:val="002161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ttern">
    <w:name w:val="pattern"/>
    <w:basedOn w:val="DefaultParagraphFont"/>
    <w:rsid w:val="00216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358018">
      <w:bodyDiv w:val="1"/>
      <w:marLeft w:val="0"/>
      <w:marRight w:val="0"/>
      <w:marTop w:val="0"/>
      <w:marBottom w:val="0"/>
      <w:divBdr>
        <w:top w:val="none" w:sz="0" w:space="0" w:color="auto"/>
        <w:left w:val="none" w:sz="0" w:space="0" w:color="auto"/>
        <w:bottom w:val="none" w:sz="0" w:space="0" w:color="auto"/>
        <w:right w:val="none" w:sz="0" w:space="0" w:color="auto"/>
      </w:divBdr>
      <w:divsChild>
        <w:div w:id="589851925">
          <w:marLeft w:val="0"/>
          <w:marRight w:val="0"/>
          <w:marTop w:val="0"/>
          <w:marBottom w:val="0"/>
          <w:divBdr>
            <w:top w:val="none" w:sz="0" w:space="0" w:color="auto"/>
            <w:left w:val="none" w:sz="0" w:space="0" w:color="auto"/>
            <w:bottom w:val="none" w:sz="0" w:space="0" w:color="auto"/>
            <w:right w:val="none" w:sz="0" w:space="0" w:color="auto"/>
          </w:divBdr>
          <w:divsChild>
            <w:div w:id="1346202526">
              <w:marLeft w:val="0"/>
              <w:marRight w:val="0"/>
              <w:marTop w:val="0"/>
              <w:marBottom w:val="0"/>
              <w:divBdr>
                <w:top w:val="none" w:sz="0" w:space="0" w:color="auto"/>
                <w:left w:val="none" w:sz="0" w:space="0" w:color="auto"/>
                <w:bottom w:val="none" w:sz="0" w:space="0" w:color="auto"/>
                <w:right w:val="none" w:sz="0" w:space="0" w:color="auto"/>
              </w:divBdr>
              <w:divsChild>
                <w:div w:id="198205177">
                  <w:marLeft w:val="0"/>
                  <w:marRight w:val="0"/>
                  <w:marTop w:val="0"/>
                  <w:marBottom w:val="0"/>
                  <w:divBdr>
                    <w:top w:val="none" w:sz="0" w:space="0" w:color="auto"/>
                    <w:left w:val="none" w:sz="0" w:space="0" w:color="auto"/>
                    <w:bottom w:val="none" w:sz="0" w:space="0" w:color="auto"/>
                    <w:right w:val="none" w:sz="0" w:space="0" w:color="auto"/>
                  </w:divBdr>
                  <w:divsChild>
                    <w:div w:id="1539202529">
                      <w:marLeft w:val="0"/>
                      <w:marRight w:val="0"/>
                      <w:marTop w:val="0"/>
                      <w:marBottom w:val="0"/>
                      <w:divBdr>
                        <w:top w:val="none" w:sz="0" w:space="0" w:color="auto"/>
                        <w:left w:val="none" w:sz="0" w:space="0" w:color="auto"/>
                        <w:bottom w:val="none" w:sz="0" w:space="0" w:color="auto"/>
                        <w:right w:val="none" w:sz="0" w:space="0" w:color="auto"/>
                      </w:divBdr>
                      <w:divsChild>
                        <w:div w:id="1674264486">
                          <w:marLeft w:val="0"/>
                          <w:marRight w:val="120"/>
                          <w:marTop w:val="0"/>
                          <w:marBottom w:val="0"/>
                          <w:divBdr>
                            <w:top w:val="none" w:sz="0" w:space="0" w:color="auto"/>
                            <w:left w:val="none" w:sz="0" w:space="0" w:color="auto"/>
                            <w:bottom w:val="none" w:sz="0" w:space="0" w:color="auto"/>
                            <w:right w:val="none" w:sz="0" w:space="0" w:color="auto"/>
                          </w:divBdr>
                        </w:div>
                        <w:div w:id="1896043148">
                          <w:marLeft w:val="0"/>
                          <w:marRight w:val="0"/>
                          <w:marTop w:val="0"/>
                          <w:marBottom w:val="0"/>
                          <w:divBdr>
                            <w:top w:val="none" w:sz="0" w:space="0" w:color="auto"/>
                            <w:left w:val="none" w:sz="0" w:space="0" w:color="auto"/>
                            <w:bottom w:val="none" w:sz="0" w:space="0" w:color="auto"/>
                            <w:right w:val="none" w:sz="0" w:space="0" w:color="auto"/>
                          </w:divBdr>
                        </w:div>
                      </w:divsChild>
                    </w:div>
                    <w:div w:id="1956057760">
                      <w:marLeft w:val="0"/>
                      <w:marRight w:val="0"/>
                      <w:marTop w:val="0"/>
                      <w:marBottom w:val="0"/>
                      <w:divBdr>
                        <w:top w:val="none" w:sz="0" w:space="0" w:color="auto"/>
                        <w:left w:val="none" w:sz="0" w:space="0" w:color="auto"/>
                        <w:bottom w:val="none" w:sz="0" w:space="0" w:color="auto"/>
                        <w:right w:val="none" w:sz="0" w:space="0" w:color="auto"/>
                      </w:divBdr>
                      <w:divsChild>
                        <w:div w:id="694119488">
                          <w:marLeft w:val="0"/>
                          <w:marRight w:val="120"/>
                          <w:marTop w:val="0"/>
                          <w:marBottom w:val="0"/>
                          <w:divBdr>
                            <w:top w:val="none" w:sz="0" w:space="0" w:color="auto"/>
                            <w:left w:val="none" w:sz="0" w:space="0" w:color="auto"/>
                            <w:bottom w:val="none" w:sz="0" w:space="0" w:color="auto"/>
                            <w:right w:val="none" w:sz="0" w:space="0" w:color="auto"/>
                          </w:divBdr>
                        </w:div>
                        <w:div w:id="1417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8016">
                  <w:marLeft w:val="0"/>
                  <w:marRight w:val="0"/>
                  <w:marTop w:val="0"/>
                  <w:marBottom w:val="0"/>
                  <w:divBdr>
                    <w:top w:val="none" w:sz="0" w:space="0" w:color="auto"/>
                    <w:left w:val="none" w:sz="0" w:space="0" w:color="auto"/>
                    <w:bottom w:val="none" w:sz="0" w:space="0" w:color="auto"/>
                    <w:right w:val="none" w:sz="0" w:space="0" w:color="auto"/>
                  </w:divBdr>
                  <w:divsChild>
                    <w:div w:id="1380861440">
                      <w:marLeft w:val="0"/>
                      <w:marRight w:val="0"/>
                      <w:marTop w:val="0"/>
                      <w:marBottom w:val="0"/>
                      <w:divBdr>
                        <w:top w:val="none" w:sz="0" w:space="0" w:color="auto"/>
                        <w:left w:val="none" w:sz="0" w:space="0" w:color="auto"/>
                        <w:bottom w:val="none" w:sz="0" w:space="0" w:color="auto"/>
                        <w:right w:val="none" w:sz="0" w:space="0" w:color="auto"/>
                      </w:divBdr>
                      <w:divsChild>
                        <w:div w:id="1098912739">
                          <w:marLeft w:val="0"/>
                          <w:marRight w:val="120"/>
                          <w:marTop w:val="0"/>
                          <w:marBottom w:val="0"/>
                          <w:divBdr>
                            <w:top w:val="none" w:sz="0" w:space="0" w:color="auto"/>
                            <w:left w:val="none" w:sz="0" w:space="0" w:color="auto"/>
                            <w:bottom w:val="none" w:sz="0" w:space="0" w:color="auto"/>
                            <w:right w:val="none" w:sz="0" w:space="0" w:color="auto"/>
                          </w:divBdr>
                        </w:div>
                        <w:div w:id="2080784234">
                          <w:marLeft w:val="0"/>
                          <w:marRight w:val="0"/>
                          <w:marTop w:val="0"/>
                          <w:marBottom w:val="0"/>
                          <w:divBdr>
                            <w:top w:val="none" w:sz="0" w:space="0" w:color="auto"/>
                            <w:left w:val="none" w:sz="0" w:space="0" w:color="auto"/>
                            <w:bottom w:val="none" w:sz="0" w:space="0" w:color="auto"/>
                            <w:right w:val="none" w:sz="0" w:space="0" w:color="auto"/>
                          </w:divBdr>
                        </w:div>
                      </w:divsChild>
                    </w:div>
                    <w:div w:id="995646284">
                      <w:marLeft w:val="0"/>
                      <w:marRight w:val="0"/>
                      <w:marTop w:val="0"/>
                      <w:marBottom w:val="0"/>
                      <w:divBdr>
                        <w:top w:val="none" w:sz="0" w:space="0" w:color="auto"/>
                        <w:left w:val="none" w:sz="0" w:space="0" w:color="auto"/>
                        <w:bottom w:val="none" w:sz="0" w:space="0" w:color="auto"/>
                        <w:right w:val="none" w:sz="0" w:space="0" w:color="auto"/>
                      </w:divBdr>
                      <w:divsChild>
                        <w:div w:id="2030711806">
                          <w:marLeft w:val="0"/>
                          <w:marRight w:val="120"/>
                          <w:marTop w:val="0"/>
                          <w:marBottom w:val="0"/>
                          <w:divBdr>
                            <w:top w:val="none" w:sz="0" w:space="0" w:color="auto"/>
                            <w:left w:val="none" w:sz="0" w:space="0" w:color="auto"/>
                            <w:bottom w:val="none" w:sz="0" w:space="0" w:color="auto"/>
                            <w:right w:val="none" w:sz="0" w:space="0" w:color="auto"/>
                          </w:divBdr>
                        </w:div>
                        <w:div w:id="5766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950256">
          <w:marLeft w:val="0"/>
          <w:marRight w:val="0"/>
          <w:marTop w:val="0"/>
          <w:marBottom w:val="0"/>
          <w:divBdr>
            <w:top w:val="none" w:sz="0" w:space="0" w:color="auto"/>
            <w:left w:val="none" w:sz="0" w:space="0" w:color="auto"/>
            <w:bottom w:val="none" w:sz="0" w:space="0" w:color="auto"/>
            <w:right w:val="none" w:sz="0" w:space="0" w:color="auto"/>
          </w:divBdr>
          <w:divsChild>
            <w:div w:id="1954824759">
              <w:marLeft w:val="0"/>
              <w:marRight w:val="0"/>
              <w:marTop w:val="0"/>
              <w:marBottom w:val="0"/>
              <w:divBdr>
                <w:top w:val="none" w:sz="0" w:space="0" w:color="auto"/>
                <w:left w:val="none" w:sz="0" w:space="0" w:color="auto"/>
                <w:bottom w:val="none" w:sz="0" w:space="0" w:color="auto"/>
                <w:right w:val="none" w:sz="0" w:space="0" w:color="auto"/>
              </w:divBdr>
            </w:div>
          </w:divsChild>
        </w:div>
        <w:div w:id="636838077">
          <w:marLeft w:val="0"/>
          <w:marRight w:val="0"/>
          <w:marTop w:val="0"/>
          <w:marBottom w:val="0"/>
          <w:divBdr>
            <w:top w:val="none" w:sz="0" w:space="0" w:color="auto"/>
            <w:left w:val="none" w:sz="0" w:space="0" w:color="auto"/>
            <w:bottom w:val="none" w:sz="0" w:space="0" w:color="auto"/>
            <w:right w:val="none" w:sz="0" w:space="0" w:color="auto"/>
          </w:divBdr>
          <w:divsChild>
            <w:div w:id="1906867690">
              <w:marLeft w:val="0"/>
              <w:marRight w:val="0"/>
              <w:marTop w:val="0"/>
              <w:marBottom w:val="0"/>
              <w:divBdr>
                <w:top w:val="none" w:sz="0" w:space="0" w:color="auto"/>
                <w:left w:val="none" w:sz="0" w:space="0" w:color="auto"/>
                <w:bottom w:val="none" w:sz="0" w:space="0" w:color="auto"/>
                <w:right w:val="none" w:sz="0" w:space="0" w:color="auto"/>
              </w:divBdr>
              <w:divsChild>
                <w:div w:id="1776367786">
                  <w:marLeft w:val="0"/>
                  <w:marRight w:val="0"/>
                  <w:marTop w:val="0"/>
                  <w:marBottom w:val="0"/>
                  <w:divBdr>
                    <w:top w:val="none" w:sz="0" w:space="0" w:color="auto"/>
                    <w:left w:val="none" w:sz="0" w:space="0" w:color="auto"/>
                    <w:bottom w:val="none" w:sz="0" w:space="0" w:color="auto"/>
                    <w:right w:val="none" w:sz="0" w:space="0" w:color="auto"/>
                  </w:divBdr>
                  <w:divsChild>
                    <w:div w:id="1643346239">
                      <w:marLeft w:val="0"/>
                      <w:marRight w:val="0"/>
                      <w:marTop w:val="0"/>
                      <w:marBottom w:val="0"/>
                      <w:divBdr>
                        <w:top w:val="none" w:sz="0" w:space="0" w:color="auto"/>
                        <w:left w:val="none" w:sz="0" w:space="0" w:color="auto"/>
                        <w:bottom w:val="none" w:sz="0" w:space="0" w:color="auto"/>
                        <w:right w:val="none" w:sz="0" w:space="0" w:color="auto"/>
                      </w:divBdr>
                      <w:divsChild>
                        <w:div w:id="207764330">
                          <w:marLeft w:val="0"/>
                          <w:marRight w:val="0"/>
                          <w:marTop w:val="0"/>
                          <w:marBottom w:val="0"/>
                          <w:divBdr>
                            <w:top w:val="none" w:sz="0" w:space="0" w:color="auto"/>
                            <w:left w:val="none" w:sz="0" w:space="0" w:color="auto"/>
                            <w:bottom w:val="none" w:sz="0" w:space="0" w:color="auto"/>
                            <w:right w:val="none" w:sz="0" w:space="0" w:color="auto"/>
                          </w:divBdr>
                        </w:div>
                        <w:div w:id="1767924041">
                          <w:marLeft w:val="0"/>
                          <w:marRight w:val="0"/>
                          <w:marTop w:val="0"/>
                          <w:marBottom w:val="0"/>
                          <w:divBdr>
                            <w:top w:val="none" w:sz="0" w:space="0" w:color="auto"/>
                            <w:left w:val="none" w:sz="0" w:space="0" w:color="auto"/>
                            <w:bottom w:val="none" w:sz="0" w:space="0" w:color="auto"/>
                            <w:right w:val="none" w:sz="0" w:space="0" w:color="auto"/>
                          </w:divBdr>
                          <w:divsChild>
                            <w:div w:id="14936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8106">
                      <w:marLeft w:val="0"/>
                      <w:marRight w:val="0"/>
                      <w:marTop w:val="0"/>
                      <w:marBottom w:val="0"/>
                      <w:divBdr>
                        <w:top w:val="none" w:sz="0" w:space="0" w:color="auto"/>
                        <w:left w:val="none" w:sz="0" w:space="0" w:color="auto"/>
                        <w:bottom w:val="none" w:sz="0" w:space="0" w:color="auto"/>
                        <w:right w:val="none" w:sz="0" w:space="0" w:color="auto"/>
                      </w:divBdr>
                      <w:divsChild>
                        <w:div w:id="967588232">
                          <w:marLeft w:val="0"/>
                          <w:marRight w:val="0"/>
                          <w:marTop w:val="0"/>
                          <w:marBottom w:val="0"/>
                          <w:divBdr>
                            <w:top w:val="none" w:sz="0" w:space="0" w:color="auto"/>
                            <w:left w:val="none" w:sz="0" w:space="0" w:color="auto"/>
                            <w:bottom w:val="none" w:sz="0" w:space="0" w:color="auto"/>
                            <w:right w:val="none" w:sz="0" w:space="0" w:color="auto"/>
                          </w:divBdr>
                          <w:divsChild>
                            <w:div w:id="1026446931">
                              <w:marLeft w:val="0"/>
                              <w:marRight w:val="0"/>
                              <w:marTop w:val="0"/>
                              <w:marBottom w:val="0"/>
                              <w:divBdr>
                                <w:top w:val="none" w:sz="0" w:space="0" w:color="auto"/>
                                <w:left w:val="none" w:sz="0" w:space="0" w:color="auto"/>
                                <w:bottom w:val="none" w:sz="0" w:space="0" w:color="auto"/>
                                <w:right w:val="none" w:sz="0" w:space="0" w:color="auto"/>
                              </w:divBdr>
                              <w:divsChild>
                                <w:div w:id="1193153662">
                                  <w:marLeft w:val="0"/>
                                  <w:marRight w:val="0"/>
                                  <w:marTop w:val="0"/>
                                  <w:marBottom w:val="0"/>
                                  <w:divBdr>
                                    <w:top w:val="none" w:sz="0" w:space="0" w:color="auto"/>
                                    <w:left w:val="none" w:sz="0" w:space="0" w:color="auto"/>
                                    <w:bottom w:val="none" w:sz="0" w:space="0" w:color="auto"/>
                                    <w:right w:val="none" w:sz="0" w:space="0" w:color="auto"/>
                                  </w:divBdr>
                                  <w:divsChild>
                                    <w:div w:id="585264357">
                                      <w:marLeft w:val="0"/>
                                      <w:marRight w:val="0"/>
                                      <w:marTop w:val="0"/>
                                      <w:marBottom w:val="0"/>
                                      <w:divBdr>
                                        <w:top w:val="none" w:sz="0" w:space="0" w:color="auto"/>
                                        <w:left w:val="none" w:sz="0" w:space="0" w:color="auto"/>
                                        <w:bottom w:val="none" w:sz="0" w:space="0" w:color="auto"/>
                                        <w:right w:val="none" w:sz="0" w:space="0" w:color="auto"/>
                                      </w:divBdr>
                                      <w:divsChild>
                                        <w:div w:id="482552272">
                                          <w:marLeft w:val="0"/>
                                          <w:marRight w:val="0"/>
                                          <w:marTop w:val="0"/>
                                          <w:marBottom w:val="0"/>
                                          <w:divBdr>
                                            <w:top w:val="none" w:sz="0" w:space="0" w:color="auto"/>
                                            <w:left w:val="none" w:sz="0" w:space="0" w:color="auto"/>
                                            <w:bottom w:val="none" w:sz="0" w:space="0" w:color="auto"/>
                                            <w:right w:val="none" w:sz="0" w:space="0" w:color="auto"/>
                                          </w:divBdr>
                                        </w:div>
                                      </w:divsChild>
                                    </w:div>
                                    <w:div w:id="92310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7666">
                              <w:marLeft w:val="0"/>
                              <w:marRight w:val="0"/>
                              <w:marTop w:val="0"/>
                              <w:marBottom w:val="0"/>
                              <w:divBdr>
                                <w:top w:val="none" w:sz="0" w:space="0" w:color="auto"/>
                                <w:left w:val="none" w:sz="0" w:space="0" w:color="auto"/>
                                <w:bottom w:val="none" w:sz="0" w:space="0" w:color="auto"/>
                                <w:right w:val="none" w:sz="0" w:space="0" w:color="auto"/>
                              </w:divBdr>
                              <w:divsChild>
                                <w:div w:id="1254894886">
                                  <w:marLeft w:val="0"/>
                                  <w:marRight w:val="0"/>
                                  <w:marTop w:val="0"/>
                                  <w:marBottom w:val="0"/>
                                  <w:divBdr>
                                    <w:top w:val="none" w:sz="0" w:space="0" w:color="auto"/>
                                    <w:left w:val="none" w:sz="0" w:space="0" w:color="auto"/>
                                    <w:bottom w:val="none" w:sz="0" w:space="0" w:color="auto"/>
                                    <w:right w:val="none" w:sz="0" w:space="0" w:color="auto"/>
                                  </w:divBdr>
                                </w:div>
                                <w:div w:id="219558190">
                                  <w:marLeft w:val="0"/>
                                  <w:marRight w:val="0"/>
                                  <w:marTop w:val="0"/>
                                  <w:marBottom w:val="0"/>
                                  <w:divBdr>
                                    <w:top w:val="none" w:sz="0" w:space="0" w:color="auto"/>
                                    <w:left w:val="none" w:sz="0" w:space="0" w:color="auto"/>
                                    <w:bottom w:val="none" w:sz="0" w:space="0" w:color="auto"/>
                                    <w:right w:val="none" w:sz="0" w:space="0" w:color="auto"/>
                                  </w:divBdr>
                                  <w:divsChild>
                                    <w:div w:id="799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618210">
      <w:bodyDiv w:val="1"/>
      <w:marLeft w:val="0"/>
      <w:marRight w:val="0"/>
      <w:marTop w:val="0"/>
      <w:marBottom w:val="0"/>
      <w:divBdr>
        <w:top w:val="none" w:sz="0" w:space="0" w:color="auto"/>
        <w:left w:val="none" w:sz="0" w:space="0" w:color="auto"/>
        <w:bottom w:val="none" w:sz="0" w:space="0" w:color="auto"/>
        <w:right w:val="none" w:sz="0" w:space="0" w:color="auto"/>
      </w:divBdr>
      <w:divsChild>
        <w:div w:id="1702172074">
          <w:marLeft w:val="0"/>
          <w:marRight w:val="0"/>
          <w:marTop w:val="0"/>
          <w:marBottom w:val="0"/>
          <w:divBdr>
            <w:top w:val="none" w:sz="0" w:space="0" w:color="auto"/>
            <w:left w:val="none" w:sz="0" w:space="0" w:color="auto"/>
            <w:bottom w:val="none" w:sz="0" w:space="0" w:color="auto"/>
            <w:right w:val="none" w:sz="0" w:space="0" w:color="auto"/>
          </w:divBdr>
          <w:divsChild>
            <w:div w:id="518466172">
              <w:marLeft w:val="0"/>
              <w:marRight w:val="0"/>
              <w:marTop w:val="0"/>
              <w:marBottom w:val="0"/>
              <w:divBdr>
                <w:top w:val="none" w:sz="0" w:space="0" w:color="auto"/>
                <w:left w:val="none" w:sz="0" w:space="0" w:color="auto"/>
                <w:bottom w:val="none" w:sz="0" w:space="0" w:color="auto"/>
                <w:right w:val="none" w:sz="0" w:space="0" w:color="auto"/>
              </w:divBdr>
              <w:divsChild>
                <w:div w:id="975338155">
                  <w:marLeft w:val="0"/>
                  <w:marRight w:val="0"/>
                  <w:marTop w:val="0"/>
                  <w:marBottom w:val="0"/>
                  <w:divBdr>
                    <w:top w:val="none" w:sz="0" w:space="0" w:color="auto"/>
                    <w:left w:val="none" w:sz="0" w:space="0" w:color="auto"/>
                    <w:bottom w:val="none" w:sz="0" w:space="0" w:color="auto"/>
                    <w:right w:val="none" w:sz="0" w:space="0" w:color="auto"/>
                  </w:divBdr>
                  <w:divsChild>
                    <w:div w:id="928348364">
                      <w:marLeft w:val="0"/>
                      <w:marRight w:val="0"/>
                      <w:marTop w:val="0"/>
                      <w:marBottom w:val="0"/>
                      <w:divBdr>
                        <w:top w:val="none" w:sz="0" w:space="0" w:color="auto"/>
                        <w:left w:val="none" w:sz="0" w:space="0" w:color="auto"/>
                        <w:bottom w:val="none" w:sz="0" w:space="0" w:color="auto"/>
                        <w:right w:val="none" w:sz="0" w:space="0" w:color="auto"/>
                      </w:divBdr>
                      <w:divsChild>
                        <w:div w:id="85465310">
                          <w:marLeft w:val="0"/>
                          <w:marRight w:val="120"/>
                          <w:marTop w:val="0"/>
                          <w:marBottom w:val="0"/>
                          <w:divBdr>
                            <w:top w:val="none" w:sz="0" w:space="0" w:color="auto"/>
                            <w:left w:val="none" w:sz="0" w:space="0" w:color="auto"/>
                            <w:bottom w:val="none" w:sz="0" w:space="0" w:color="auto"/>
                            <w:right w:val="none" w:sz="0" w:space="0" w:color="auto"/>
                          </w:divBdr>
                        </w:div>
                        <w:div w:id="20085550">
                          <w:marLeft w:val="0"/>
                          <w:marRight w:val="0"/>
                          <w:marTop w:val="0"/>
                          <w:marBottom w:val="0"/>
                          <w:divBdr>
                            <w:top w:val="none" w:sz="0" w:space="0" w:color="auto"/>
                            <w:left w:val="none" w:sz="0" w:space="0" w:color="auto"/>
                            <w:bottom w:val="none" w:sz="0" w:space="0" w:color="auto"/>
                            <w:right w:val="none" w:sz="0" w:space="0" w:color="auto"/>
                          </w:divBdr>
                        </w:div>
                      </w:divsChild>
                    </w:div>
                    <w:div w:id="1359433675">
                      <w:marLeft w:val="0"/>
                      <w:marRight w:val="0"/>
                      <w:marTop w:val="0"/>
                      <w:marBottom w:val="0"/>
                      <w:divBdr>
                        <w:top w:val="none" w:sz="0" w:space="0" w:color="auto"/>
                        <w:left w:val="none" w:sz="0" w:space="0" w:color="auto"/>
                        <w:bottom w:val="none" w:sz="0" w:space="0" w:color="auto"/>
                        <w:right w:val="none" w:sz="0" w:space="0" w:color="auto"/>
                      </w:divBdr>
                      <w:divsChild>
                        <w:div w:id="1318268364">
                          <w:marLeft w:val="0"/>
                          <w:marRight w:val="120"/>
                          <w:marTop w:val="0"/>
                          <w:marBottom w:val="0"/>
                          <w:divBdr>
                            <w:top w:val="none" w:sz="0" w:space="0" w:color="auto"/>
                            <w:left w:val="none" w:sz="0" w:space="0" w:color="auto"/>
                            <w:bottom w:val="none" w:sz="0" w:space="0" w:color="auto"/>
                            <w:right w:val="none" w:sz="0" w:space="0" w:color="auto"/>
                          </w:divBdr>
                        </w:div>
                        <w:div w:id="2250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0441">
                  <w:marLeft w:val="0"/>
                  <w:marRight w:val="0"/>
                  <w:marTop w:val="0"/>
                  <w:marBottom w:val="0"/>
                  <w:divBdr>
                    <w:top w:val="none" w:sz="0" w:space="0" w:color="auto"/>
                    <w:left w:val="none" w:sz="0" w:space="0" w:color="auto"/>
                    <w:bottom w:val="none" w:sz="0" w:space="0" w:color="auto"/>
                    <w:right w:val="none" w:sz="0" w:space="0" w:color="auto"/>
                  </w:divBdr>
                  <w:divsChild>
                    <w:div w:id="1455102741">
                      <w:marLeft w:val="0"/>
                      <w:marRight w:val="0"/>
                      <w:marTop w:val="0"/>
                      <w:marBottom w:val="0"/>
                      <w:divBdr>
                        <w:top w:val="none" w:sz="0" w:space="0" w:color="auto"/>
                        <w:left w:val="none" w:sz="0" w:space="0" w:color="auto"/>
                        <w:bottom w:val="none" w:sz="0" w:space="0" w:color="auto"/>
                        <w:right w:val="none" w:sz="0" w:space="0" w:color="auto"/>
                      </w:divBdr>
                      <w:divsChild>
                        <w:div w:id="1564635292">
                          <w:marLeft w:val="0"/>
                          <w:marRight w:val="120"/>
                          <w:marTop w:val="0"/>
                          <w:marBottom w:val="0"/>
                          <w:divBdr>
                            <w:top w:val="none" w:sz="0" w:space="0" w:color="auto"/>
                            <w:left w:val="none" w:sz="0" w:space="0" w:color="auto"/>
                            <w:bottom w:val="none" w:sz="0" w:space="0" w:color="auto"/>
                            <w:right w:val="none" w:sz="0" w:space="0" w:color="auto"/>
                          </w:divBdr>
                        </w:div>
                        <w:div w:id="940263121">
                          <w:marLeft w:val="0"/>
                          <w:marRight w:val="0"/>
                          <w:marTop w:val="0"/>
                          <w:marBottom w:val="0"/>
                          <w:divBdr>
                            <w:top w:val="none" w:sz="0" w:space="0" w:color="auto"/>
                            <w:left w:val="none" w:sz="0" w:space="0" w:color="auto"/>
                            <w:bottom w:val="none" w:sz="0" w:space="0" w:color="auto"/>
                            <w:right w:val="none" w:sz="0" w:space="0" w:color="auto"/>
                          </w:divBdr>
                        </w:div>
                      </w:divsChild>
                    </w:div>
                    <w:div w:id="214316968">
                      <w:marLeft w:val="0"/>
                      <w:marRight w:val="0"/>
                      <w:marTop w:val="0"/>
                      <w:marBottom w:val="0"/>
                      <w:divBdr>
                        <w:top w:val="none" w:sz="0" w:space="0" w:color="auto"/>
                        <w:left w:val="none" w:sz="0" w:space="0" w:color="auto"/>
                        <w:bottom w:val="none" w:sz="0" w:space="0" w:color="auto"/>
                        <w:right w:val="none" w:sz="0" w:space="0" w:color="auto"/>
                      </w:divBdr>
                      <w:divsChild>
                        <w:div w:id="225067310">
                          <w:marLeft w:val="0"/>
                          <w:marRight w:val="120"/>
                          <w:marTop w:val="0"/>
                          <w:marBottom w:val="0"/>
                          <w:divBdr>
                            <w:top w:val="none" w:sz="0" w:space="0" w:color="auto"/>
                            <w:left w:val="none" w:sz="0" w:space="0" w:color="auto"/>
                            <w:bottom w:val="none" w:sz="0" w:space="0" w:color="auto"/>
                            <w:right w:val="none" w:sz="0" w:space="0" w:color="auto"/>
                          </w:divBdr>
                        </w:div>
                        <w:div w:id="37782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821801">
          <w:marLeft w:val="0"/>
          <w:marRight w:val="0"/>
          <w:marTop w:val="0"/>
          <w:marBottom w:val="0"/>
          <w:divBdr>
            <w:top w:val="none" w:sz="0" w:space="0" w:color="auto"/>
            <w:left w:val="none" w:sz="0" w:space="0" w:color="auto"/>
            <w:bottom w:val="none" w:sz="0" w:space="0" w:color="auto"/>
            <w:right w:val="none" w:sz="0" w:space="0" w:color="auto"/>
          </w:divBdr>
          <w:divsChild>
            <w:div w:id="503394993">
              <w:marLeft w:val="0"/>
              <w:marRight w:val="0"/>
              <w:marTop w:val="0"/>
              <w:marBottom w:val="0"/>
              <w:divBdr>
                <w:top w:val="none" w:sz="0" w:space="0" w:color="auto"/>
                <w:left w:val="none" w:sz="0" w:space="0" w:color="auto"/>
                <w:bottom w:val="none" w:sz="0" w:space="0" w:color="auto"/>
                <w:right w:val="none" w:sz="0" w:space="0" w:color="auto"/>
              </w:divBdr>
            </w:div>
          </w:divsChild>
        </w:div>
        <w:div w:id="1263028229">
          <w:marLeft w:val="0"/>
          <w:marRight w:val="0"/>
          <w:marTop w:val="0"/>
          <w:marBottom w:val="0"/>
          <w:divBdr>
            <w:top w:val="none" w:sz="0" w:space="0" w:color="auto"/>
            <w:left w:val="none" w:sz="0" w:space="0" w:color="auto"/>
            <w:bottom w:val="none" w:sz="0" w:space="0" w:color="auto"/>
            <w:right w:val="none" w:sz="0" w:space="0" w:color="auto"/>
          </w:divBdr>
          <w:divsChild>
            <w:div w:id="1359427223">
              <w:marLeft w:val="0"/>
              <w:marRight w:val="0"/>
              <w:marTop w:val="0"/>
              <w:marBottom w:val="0"/>
              <w:divBdr>
                <w:top w:val="none" w:sz="0" w:space="0" w:color="auto"/>
                <w:left w:val="none" w:sz="0" w:space="0" w:color="auto"/>
                <w:bottom w:val="none" w:sz="0" w:space="0" w:color="auto"/>
                <w:right w:val="none" w:sz="0" w:space="0" w:color="auto"/>
              </w:divBdr>
              <w:divsChild>
                <w:div w:id="554968118">
                  <w:marLeft w:val="0"/>
                  <w:marRight w:val="0"/>
                  <w:marTop w:val="0"/>
                  <w:marBottom w:val="0"/>
                  <w:divBdr>
                    <w:top w:val="none" w:sz="0" w:space="0" w:color="auto"/>
                    <w:left w:val="none" w:sz="0" w:space="0" w:color="auto"/>
                    <w:bottom w:val="none" w:sz="0" w:space="0" w:color="auto"/>
                    <w:right w:val="none" w:sz="0" w:space="0" w:color="auto"/>
                  </w:divBdr>
                  <w:divsChild>
                    <w:div w:id="1798140534">
                      <w:marLeft w:val="0"/>
                      <w:marRight w:val="0"/>
                      <w:marTop w:val="0"/>
                      <w:marBottom w:val="0"/>
                      <w:divBdr>
                        <w:top w:val="none" w:sz="0" w:space="0" w:color="auto"/>
                        <w:left w:val="none" w:sz="0" w:space="0" w:color="auto"/>
                        <w:bottom w:val="none" w:sz="0" w:space="0" w:color="auto"/>
                        <w:right w:val="none" w:sz="0" w:space="0" w:color="auto"/>
                      </w:divBdr>
                      <w:divsChild>
                        <w:div w:id="28529075">
                          <w:marLeft w:val="0"/>
                          <w:marRight w:val="0"/>
                          <w:marTop w:val="0"/>
                          <w:marBottom w:val="0"/>
                          <w:divBdr>
                            <w:top w:val="none" w:sz="0" w:space="0" w:color="auto"/>
                            <w:left w:val="none" w:sz="0" w:space="0" w:color="auto"/>
                            <w:bottom w:val="none" w:sz="0" w:space="0" w:color="auto"/>
                            <w:right w:val="none" w:sz="0" w:space="0" w:color="auto"/>
                          </w:divBdr>
                        </w:div>
                        <w:div w:id="1170949771">
                          <w:marLeft w:val="0"/>
                          <w:marRight w:val="0"/>
                          <w:marTop w:val="0"/>
                          <w:marBottom w:val="0"/>
                          <w:divBdr>
                            <w:top w:val="none" w:sz="0" w:space="0" w:color="auto"/>
                            <w:left w:val="none" w:sz="0" w:space="0" w:color="auto"/>
                            <w:bottom w:val="none" w:sz="0" w:space="0" w:color="auto"/>
                            <w:right w:val="none" w:sz="0" w:space="0" w:color="auto"/>
                          </w:divBdr>
                          <w:divsChild>
                            <w:div w:id="168227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2116">
                      <w:marLeft w:val="0"/>
                      <w:marRight w:val="0"/>
                      <w:marTop w:val="0"/>
                      <w:marBottom w:val="0"/>
                      <w:divBdr>
                        <w:top w:val="none" w:sz="0" w:space="0" w:color="auto"/>
                        <w:left w:val="none" w:sz="0" w:space="0" w:color="auto"/>
                        <w:bottom w:val="none" w:sz="0" w:space="0" w:color="auto"/>
                        <w:right w:val="none" w:sz="0" w:space="0" w:color="auto"/>
                      </w:divBdr>
                      <w:divsChild>
                        <w:div w:id="1962834849">
                          <w:marLeft w:val="0"/>
                          <w:marRight w:val="0"/>
                          <w:marTop w:val="0"/>
                          <w:marBottom w:val="0"/>
                          <w:divBdr>
                            <w:top w:val="none" w:sz="0" w:space="0" w:color="auto"/>
                            <w:left w:val="none" w:sz="0" w:space="0" w:color="auto"/>
                            <w:bottom w:val="none" w:sz="0" w:space="0" w:color="auto"/>
                            <w:right w:val="none" w:sz="0" w:space="0" w:color="auto"/>
                          </w:divBdr>
                          <w:divsChild>
                            <w:div w:id="1576013841">
                              <w:marLeft w:val="0"/>
                              <w:marRight w:val="0"/>
                              <w:marTop w:val="0"/>
                              <w:marBottom w:val="0"/>
                              <w:divBdr>
                                <w:top w:val="none" w:sz="0" w:space="0" w:color="auto"/>
                                <w:left w:val="none" w:sz="0" w:space="0" w:color="auto"/>
                                <w:bottom w:val="none" w:sz="0" w:space="0" w:color="auto"/>
                                <w:right w:val="none" w:sz="0" w:space="0" w:color="auto"/>
                              </w:divBdr>
                              <w:divsChild>
                                <w:div w:id="1978801723">
                                  <w:marLeft w:val="0"/>
                                  <w:marRight w:val="0"/>
                                  <w:marTop w:val="0"/>
                                  <w:marBottom w:val="0"/>
                                  <w:divBdr>
                                    <w:top w:val="none" w:sz="0" w:space="0" w:color="auto"/>
                                    <w:left w:val="none" w:sz="0" w:space="0" w:color="auto"/>
                                    <w:bottom w:val="none" w:sz="0" w:space="0" w:color="auto"/>
                                    <w:right w:val="none" w:sz="0" w:space="0" w:color="auto"/>
                                  </w:divBdr>
                                  <w:divsChild>
                                    <w:div w:id="1732190524">
                                      <w:marLeft w:val="0"/>
                                      <w:marRight w:val="0"/>
                                      <w:marTop w:val="0"/>
                                      <w:marBottom w:val="0"/>
                                      <w:divBdr>
                                        <w:top w:val="none" w:sz="0" w:space="0" w:color="auto"/>
                                        <w:left w:val="none" w:sz="0" w:space="0" w:color="auto"/>
                                        <w:bottom w:val="none" w:sz="0" w:space="0" w:color="auto"/>
                                        <w:right w:val="none" w:sz="0" w:space="0" w:color="auto"/>
                                      </w:divBdr>
                                      <w:divsChild>
                                        <w:div w:id="953361124">
                                          <w:marLeft w:val="0"/>
                                          <w:marRight w:val="0"/>
                                          <w:marTop w:val="0"/>
                                          <w:marBottom w:val="0"/>
                                          <w:divBdr>
                                            <w:top w:val="none" w:sz="0" w:space="0" w:color="auto"/>
                                            <w:left w:val="none" w:sz="0" w:space="0" w:color="auto"/>
                                            <w:bottom w:val="none" w:sz="0" w:space="0" w:color="auto"/>
                                            <w:right w:val="none" w:sz="0" w:space="0" w:color="auto"/>
                                          </w:divBdr>
                                        </w:div>
                                      </w:divsChild>
                                    </w:div>
                                    <w:div w:id="214060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85537">
                              <w:marLeft w:val="0"/>
                              <w:marRight w:val="0"/>
                              <w:marTop w:val="0"/>
                              <w:marBottom w:val="0"/>
                              <w:divBdr>
                                <w:top w:val="none" w:sz="0" w:space="0" w:color="auto"/>
                                <w:left w:val="none" w:sz="0" w:space="0" w:color="auto"/>
                                <w:bottom w:val="none" w:sz="0" w:space="0" w:color="auto"/>
                                <w:right w:val="none" w:sz="0" w:space="0" w:color="auto"/>
                              </w:divBdr>
                              <w:divsChild>
                                <w:div w:id="1515421068">
                                  <w:marLeft w:val="0"/>
                                  <w:marRight w:val="0"/>
                                  <w:marTop w:val="0"/>
                                  <w:marBottom w:val="0"/>
                                  <w:divBdr>
                                    <w:top w:val="none" w:sz="0" w:space="0" w:color="auto"/>
                                    <w:left w:val="none" w:sz="0" w:space="0" w:color="auto"/>
                                    <w:bottom w:val="none" w:sz="0" w:space="0" w:color="auto"/>
                                    <w:right w:val="none" w:sz="0" w:space="0" w:color="auto"/>
                                  </w:divBdr>
                                </w:div>
                                <w:div w:id="877929961">
                                  <w:marLeft w:val="0"/>
                                  <w:marRight w:val="0"/>
                                  <w:marTop w:val="0"/>
                                  <w:marBottom w:val="0"/>
                                  <w:divBdr>
                                    <w:top w:val="none" w:sz="0" w:space="0" w:color="auto"/>
                                    <w:left w:val="none" w:sz="0" w:space="0" w:color="auto"/>
                                    <w:bottom w:val="none" w:sz="0" w:space="0" w:color="auto"/>
                                    <w:right w:val="none" w:sz="0" w:space="0" w:color="auto"/>
                                  </w:divBdr>
                                  <w:divsChild>
                                    <w:div w:id="9575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6707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Đặng Thị Thanh Hường</dc:creator>
  <cp:lastModifiedBy>Đặng Thị Thanh Hường</cp:lastModifiedBy>
  <cp:revision>2</cp:revision>
  <cp:lastPrinted>2017-02-23T08:43:00Z</cp:lastPrinted>
  <dcterms:created xsi:type="dcterms:W3CDTF">2016-12-14T04:11:00Z</dcterms:created>
  <dcterms:modified xsi:type="dcterms:W3CDTF">2017-02-23T08:44:00Z</dcterms:modified>
</cp:coreProperties>
</file>