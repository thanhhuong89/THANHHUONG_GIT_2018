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051242" w:rsidRDefault="004B0394">
      <w:pPr>
        <w:rPr>
          <w:lang w:val="en-US"/>
        </w:rPr>
      </w:pPr>
      <w:r>
        <w:fldChar w:fldCharType="begin"/>
      </w:r>
      <w:r>
        <w:instrText xml:space="preserve"> HYPERLINK "</w:instrText>
      </w:r>
      <w:r w:rsidRPr="004B0394">
        <w:instrText>https://thethaovanhoa.vn/bong-da/nha-van-nha-tho-nguyen-binh-phuong-gay-am-anh-chu-khong-chi-la-nho-n20150111024850746.htm</w:instrText>
      </w:r>
      <w:r>
        <w:instrText xml:space="preserve">" </w:instrText>
      </w:r>
      <w:r>
        <w:fldChar w:fldCharType="separate"/>
      </w:r>
      <w:r w:rsidRPr="00934E99">
        <w:rPr>
          <w:rStyle w:val="Hyperlink"/>
        </w:rPr>
        <w:t>https://thethaovanhoa.vn/bong-da/nha-van-nha-tho-nguyen-binh-phuong-gay-am-anh-chu-khong-chi-la-nho-n20150111024850746.htm</w:t>
      </w:r>
      <w:r>
        <w:fldChar w:fldCharType="end"/>
      </w:r>
    </w:p>
    <w:bookmarkEnd w:id="0"/>
    <w:p w:rsidR="004B0394" w:rsidRDefault="004B0394" w:rsidP="004B0394">
      <w:pPr>
        <w:pStyle w:val="Heading1"/>
      </w:pPr>
      <w:r>
        <w:t>Nhà văn, nhà thơ Nguyễn Bình Phương: Gây ám ảnh, chứ không chỉ là nhớ</w:t>
      </w:r>
    </w:p>
    <w:p w:rsidR="004B0394" w:rsidRDefault="004B0394" w:rsidP="004B0394">
      <w:r>
        <w:t>Chủ Nhật, 11/01/2015 09:00 GMT+7</w:t>
      </w:r>
    </w:p>
    <w:p w:rsidR="004B0394" w:rsidRDefault="004B0394" w:rsidP="004B0394">
      <w:hyperlink r:id="rId6" w:history="1">
        <w:r>
          <w:rPr>
            <w:rStyle w:val="Hyperlink"/>
          </w:rPr>
          <w:t>Quan tâm</w:t>
        </w:r>
      </w:hyperlink>
      <w:r>
        <w:rPr>
          <w:rStyle w:val="fl"/>
        </w:rPr>
        <w:t>0</w:t>
      </w:r>
    </w:p>
    <w:p w:rsidR="004B0394" w:rsidRDefault="004B0394" w:rsidP="004B0394">
      <w:r>
        <w:rPr>
          <w:noProof/>
          <w:color w:val="0000FF"/>
        </w:rPr>
        <w:drawing>
          <wp:inline distT="0" distB="0" distL="0" distR="0">
            <wp:extent cx="191135" cy="191135"/>
            <wp:effectExtent l="0" t="0" r="0" b="0"/>
            <wp:docPr id="2" name="Picture 2" descr="share bài viết lên twitter">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 bài viết lên twitter">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noProof/>
          <w:color w:val="0000FF"/>
        </w:rPr>
        <w:drawing>
          <wp:inline distT="0" distB="0" distL="0" distR="0">
            <wp:extent cx="191135" cy="191135"/>
            <wp:effectExtent l="0" t="0" r="0" b="0"/>
            <wp:docPr id="1" name="Picture 1" descr="In bài viế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 bài viết">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4B0394" w:rsidRDefault="004B0394" w:rsidP="004B0394">
      <w:r>
        <w:t xml:space="preserve">(Thethaovanhoa.vn) - </w:t>
      </w:r>
      <w:r>
        <w:rPr>
          <w:b/>
          <w:bCs/>
        </w:rPr>
        <w:t xml:space="preserve">Mang đầy vẻ liêu trai của dòng chảy tâm cảm khó nắm bắt, ấy thế, thi phẩm mới nhất của nhà văn, nhà thơ Nguyễn Bình Phương: </w:t>
      </w:r>
      <w:r>
        <w:rPr>
          <w:b/>
          <w:bCs/>
          <w:i/>
          <w:iCs/>
        </w:rPr>
        <w:t>Xa xăm gõ cửa</w:t>
      </w:r>
      <w:r>
        <w:rPr>
          <w:b/>
          <w:bCs/>
        </w:rPr>
        <w:t xml:space="preserve"> (Nhã Nam &amp; NXB Hội Nhà Văn) sẽ kích thích sự sáng tạo trong bạn.</w:t>
      </w:r>
    </w:p>
    <w:p w:rsidR="004B0394" w:rsidRDefault="004B0394" w:rsidP="004B0394">
      <w:r>
        <w:t>Là sáng tạo văn chương thuần tuý, các tác phẩm của nhà văn/ nhà thơ Nguyễn Bình Phương không dễ để đọc và hiểu. Thơ của anh, đôi khi không vần tựa văn, và văn lại mang đầy tính nhạc như thơ. Thế nên, gọi nhà văn hay nhà thơ với Nguyễn Bình Phương đều đúng, anh đi đều đặn cả hai thể loại. Thơ hay văn đều mang trong bản thân chúng nhiều giá trị riêng.</w:t>
      </w:r>
    </w:p>
    <w:p w:rsidR="004B0394" w:rsidRDefault="004B0394" w:rsidP="004B0394">
      <w:r>
        <w:rPr>
          <w:b/>
          <w:bCs/>
        </w:rPr>
        <w:t>Gần gũi từ ánh mắt đến nụ cười</w:t>
      </w:r>
    </w:p>
    <w:p w:rsidR="004B0394" w:rsidRDefault="004B0394" w:rsidP="004B0394">
      <w:r>
        <w:t>Khi biết tin anh được bổ nhiệm vị trí Tổng Biên tập tạp chí Văn nghệ Quân đội, tôi vừa mừng vừa ngạc nhiên. Nhà thơ Nguyễn Bình Phương với dáng vẻ nhỏ nhắn thư sinh, ngồi giữa bộn bề sách vở, mang vẻ nghệ sĩ hơn một nhà quản lý.</w:t>
      </w:r>
    </w:p>
    <w:p w:rsidR="004B0394" w:rsidRDefault="004B0394" w:rsidP="004B0394">
      <w:r>
        <w:t xml:space="preserve">Gần anh, sẽ cảm giác một sự chan hoà ấm áp giản dị gần gũi từ ánh mắt đến nụ cười. Anh thường nói ít, nhưng câu nào cũng ngấm vào lòng người nghe. </w:t>
      </w:r>
    </w:p>
    <w:p w:rsidR="004B0394" w:rsidRDefault="004B0394" w:rsidP="004B0394">
      <w:r>
        <w:t>Mỗi khi cần có bài viết về nhận định văn học hay phỏng vấn anh, ban đầu, dù anh từ tốn chối từ, do rất bận, nhưng rồi nể bạn, anh lại cặm cụi viết hoặc trả lời. Và thể nào, bài cũng gửi đúng giờ đúng ngày, thậm chí còn sớm hơn.</w:t>
      </w:r>
    </w:p>
    <w:p w:rsidR="004B0394" w:rsidRDefault="004B0394" w:rsidP="004B0394">
      <w:r>
        <w:t xml:space="preserve">Bên anh luôn có cảm giác ấm lòng. Nhìn anh, không thể nào liên tưởng nổi về một người lính gắn bó từ thời thanh xuân trong quân đội, với một nhà văn, nhà thơ đầy những trang viết trữ tình, chủ yếu về cuộc sống bộn bề, </w:t>
      </w:r>
    </w:p>
    <w:p w:rsidR="004B0394" w:rsidRDefault="004B0394" w:rsidP="004B0394"/>
    <w:p w:rsidR="004B0394" w:rsidRDefault="004B0394" w:rsidP="004B0394">
      <w:r>
        <w:t xml:space="preserve">cũng có khi viết về người lính, trong tiểu thuyết </w:t>
      </w:r>
      <w:r>
        <w:rPr>
          <w:i/>
          <w:iCs/>
        </w:rPr>
        <w:t>Mình và họ</w:t>
      </w:r>
      <w:r>
        <w:t xml:space="preserve"> (NXB Trẻ) viết về chiến tranh biên giới phía Bắc, mới phát hành gần đây.</w:t>
      </w:r>
    </w:p>
    <w:p w:rsidR="004B0394" w:rsidRPr="004B0394" w:rsidRDefault="004B0394" w:rsidP="004B0394">
      <w:pPr>
        <w:spacing w:after="0" w:line="240" w:lineRule="auto"/>
        <w:rPr>
          <w:rFonts w:ascii="Times New Roman" w:eastAsia="Times New Roman" w:hAnsi="Times New Roman" w:cs="Times New Roman"/>
          <w:sz w:val="24"/>
          <w:szCs w:val="24"/>
        </w:rPr>
      </w:pPr>
      <w:r w:rsidRPr="004B0394">
        <w:rPr>
          <w:rFonts w:ascii="Times New Roman" w:eastAsia="Times New Roman" w:hAnsi="Times New Roman" w:cs="Times New Roman"/>
          <w:b/>
          <w:bCs/>
          <w:sz w:val="24"/>
          <w:szCs w:val="24"/>
        </w:rPr>
        <w:t>Kết nối từ tiềm thức tới hiện tại</w:t>
      </w:r>
    </w:p>
    <w:p w:rsidR="004B0394" w:rsidRPr="004B0394" w:rsidRDefault="004B0394" w:rsidP="004B0394">
      <w:pPr>
        <w:spacing w:after="0" w:line="240" w:lineRule="auto"/>
        <w:rPr>
          <w:rFonts w:ascii="Times New Roman" w:eastAsia="Times New Roman" w:hAnsi="Times New Roman" w:cs="Times New Roman"/>
          <w:sz w:val="24"/>
          <w:szCs w:val="24"/>
        </w:rPr>
      </w:pPr>
      <w:r w:rsidRPr="004B0394">
        <w:rPr>
          <w:rFonts w:ascii="Times New Roman" w:eastAsia="Times New Roman" w:hAnsi="Times New Roman" w:cs="Times New Roman"/>
          <w:sz w:val="24"/>
          <w:szCs w:val="24"/>
        </w:rPr>
        <w:t>Nhà thơ, nhà văn Nguyễn Bình Phương chọn sống đời lặng lẽ. Anh ít khi xuất hiện chốn ồn ào. Muốn gặp anh, thì đến góc làm việc riêng của anh nơi toà soạn. Thế nhưng, anh vẫn thường được nhắc tới trên truyền thông, đó là vì bởi các tác phẩm văn học của anh.</w:t>
      </w:r>
    </w:p>
    <w:p w:rsidR="004B0394" w:rsidRPr="004B0394" w:rsidRDefault="004B0394" w:rsidP="004B0394">
      <w:pPr>
        <w:spacing w:after="0" w:line="240" w:lineRule="auto"/>
        <w:rPr>
          <w:rFonts w:ascii="Times New Roman" w:eastAsia="Times New Roman" w:hAnsi="Times New Roman" w:cs="Times New Roman"/>
          <w:sz w:val="24"/>
          <w:szCs w:val="24"/>
        </w:rPr>
      </w:pPr>
      <w:r w:rsidRPr="004B0394">
        <w:rPr>
          <w:rFonts w:ascii="Times New Roman" w:eastAsia="Times New Roman" w:hAnsi="Times New Roman" w:cs="Times New Roman"/>
          <w:sz w:val="24"/>
          <w:szCs w:val="24"/>
        </w:rPr>
        <w:t xml:space="preserve">Mỗi cuốn sách là một trải nghiệm và chắt lọc từ trái tim đến lý trí, sự thực, ít nhà văn nào chịu chọn con đường sáng tác bền bỉ và đầy khó nhọc như Nguyễn Bình Phương. Bao giờ cũng thế, để cảm nhận toàn vẹn một tác phẩm, bạn cần bỏ ra nhiều thời gian, không chỉ vậy, còn cần </w:t>
      </w:r>
      <w:r w:rsidRPr="004B0394">
        <w:rPr>
          <w:rFonts w:ascii="Times New Roman" w:eastAsia="Times New Roman" w:hAnsi="Times New Roman" w:cs="Times New Roman"/>
          <w:sz w:val="24"/>
          <w:szCs w:val="24"/>
        </w:rPr>
        <w:lastRenderedPageBreak/>
        <w:t>trang bị một nền tảng kiến thức cùng tâm thế. Nếu không, sớm muộn gì thì cũng buông sách, bởi nhà thơ Nguyễn Bình Phương không chọn viết để chiều lòng số đông người.</w:t>
      </w:r>
    </w:p>
    <w:p w:rsidR="004B0394" w:rsidRPr="004B0394" w:rsidRDefault="004B0394" w:rsidP="004B0394">
      <w:pPr>
        <w:spacing w:after="0" w:line="240" w:lineRule="auto"/>
        <w:rPr>
          <w:rFonts w:ascii="Times New Roman" w:eastAsia="Times New Roman" w:hAnsi="Times New Roman" w:cs="Times New Roman"/>
          <w:sz w:val="24"/>
          <w:szCs w:val="24"/>
        </w:rPr>
      </w:pPr>
      <w:r w:rsidRPr="004B0394">
        <w:rPr>
          <w:rFonts w:ascii="Times New Roman" w:eastAsia="Times New Roman" w:hAnsi="Times New Roman" w:cs="Times New Roman"/>
          <w:sz w:val="24"/>
          <w:szCs w:val="24"/>
        </w:rPr>
        <w:t xml:space="preserve">Với tập thơ </w:t>
      </w:r>
      <w:r w:rsidRPr="004B0394">
        <w:rPr>
          <w:rFonts w:ascii="Times New Roman" w:eastAsia="Times New Roman" w:hAnsi="Times New Roman" w:cs="Times New Roman"/>
          <w:i/>
          <w:iCs/>
          <w:sz w:val="24"/>
          <w:szCs w:val="24"/>
        </w:rPr>
        <w:t>Xa xăm gõ cửa</w:t>
      </w:r>
      <w:r w:rsidRPr="004B0394">
        <w:rPr>
          <w:rFonts w:ascii="Times New Roman" w:eastAsia="Times New Roman" w:hAnsi="Times New Roman" w:cs="Times New Roman"/>
          <w:sz w:val="24"/>
          <w:szCs w:val="24"/>
        </w:rPr>
        <w:t xml:space="preserve"> này, cũng thế.</w:t>
      </w:r>
    </w:p>
    <w:p w:rsidR="004B0394" w:rsidRPr="004B0394" w:rsidRDefault="004B0394" w:rsidP="004B0394">
      <w:pPr>
        <w:spacing w:after="0" w:line="240" w:lineRule="auto"/>
        <w:rPr>
          <w:rFonts w:ascii="Times New Roman" w:eastAsia="Times New Roman" w:hAnsi="Times New Roman" w:cs="Times New Roman"/>
          <w:sz w:val="24"/>
          <w:szCs w:val="24"/>
        </w:rPr>
      </w:pPr>
      <w:r w:rsidRPr="004B0394">
        <w:rPr>
          <w:rFonts w:ascii="Times New Roman" w:eastAsia="Times New Roman" w:hAnsi="Times New Roman" w:cs="Times New Roman"/>
          <w:sz w:val="24"/>
          <w:szCs w:val="24"/>
        </w:rPr>
        <w:t xml:space="preserve">Thi tuyển là tổng hợp các bài thơ mà nhà thơ Nguyễn Bình Phương viết từ năm 1992 đến nay, được chia thành 6 phần. Phần 1: </w:t>
      </w:r>
      <w:r w:rsidRPr="004B0394">
        <w:rPr>
          <w:rFonts w:ascii="Times New Roman" w:eastAsia="Times New Roman" w:hAnsi="Times New Roman" w:cs="Times New Roman"/>
          <w:i/>
          <w:iCs/>
          <w:sz w:val="24"/>
          <w:szCs w:val="24"/>
        </w:rPr>
        <w:t xml:space="preserve">Lam chướng </w:t>
      </w:r>
      <w:r w:rsidRPr="004B0394">
        <w:rPr>
          <w:rFonts w:ascii="Times New Roman" w:eastAsia="Times New Roman" w:hAnsi="Times New Roman" w:cs="Times New Roman"/>
          <w:sz w:val="24"/>
          <w:szCs w:val="24"/>
        </w:rPr>
        <w:t>bao gồm các thi phẩm viết vào năm 1992; Phần 2:</w:t>
      </w:r>
      <w:r w:rsidRPr="004B0394">
        <w:rPr>
          <w:rFonts w:ascii="Times New Roman" w:eastAsia="Times New Roman" w:hAnsi="Times New Roman" w:cs="Times New Roman"/>
          <w:i/>
          <w:iCs/>
          <w:sz w:val="24"/>
          <w:szCs w:val="24"/>
        </w:rPr>
        <w:t xml:space="preserve"> Trường ca Khách</w:t>
      </w:r>
      <w:r w:rsidRPr="004B0394">
        <w:rPr>
          <w:rFonts w:ascii="Times New Roman" w:eastAsia="Times New Roman" w:hAnsi="Times New Roman" w:cs="Times New Roman"/>
          <w:sz w:val="24"/>
          <w:szCs w:val="24"/>
        </w:rPr>
        <w:t xml:space="preserve"> của trần gian, viết vào năm 1996; Phần 3: </w:t>
      </w:r>
      <w:r w:rsidRPr="004B0394">
        <w:rPr>
          <w:rFonts w:ascii="Times New Roman" w:eastAsia="Times New Roman" w:hAnsi="Times New Roman" w:cs="Times New Roman"/>
          <w:i/>
          <w:iCs/>
          <w:sz w:val="24"/>
          <w:szCs w:val="24"/>
        </w:rPr>
        <w:t>Xa thân</w:t>
      </w:r>
      <w:r w:rsidRPr="004B0394">
        <w:rPr>
          <w:rFonts w:ascii="Times New Roman" w:eastAsia="Times New Roman" w:hAnsi="Times New Roman" w:cs="Times New Roman"/>
          <w:sz w:val="24"/>
          <w:szCs w:val="24"/>
        </w:rPr>
        <w:t xml:space="preserve"> viết vào năm 1997; Phần 4: </w:t>
      </w:r>
      <w:r w:rsidRPr="004B0394">
        <w:rPr>
          <w:rFonts w:ascii="Times New Roman" w:eastAsia="Times New Roman" w:hAnsi="Times New Roman" w:cs="Times New Roman"/>
          <w:i/>
          <w:iCs/>
          <w:sz w:val="24"/>
          <w:szCs w:val="24"/>
        </w:rPr>
        <w:t>Từ chết sang trời biếc</w:t>
      </w:r>
      <w:r w:rsidRPr="004B0394">
        <w:rPr>
          <w:rFonts w:ascii="Times New Roman" w:eastAsia="Times New Roman" w:hAnsi="Times New Roman" w:cs="Times New Roman"/>
          <w:sz w:val="24"/>
          <w:szCs w:val="24"/>
        </w:rPr>
        <w:t xml:space="preserve"> (năm 2001); Phần 5: </w:t>
      </w:r>
      <w:r w:rsidRPr="004B0394">
        <w:rPr>
          <w:rFonts w:ascii="Times New Roman" w:eastAsia="Times New Roman" w:hAnsi="Times New Roman" w:cs="Times New Roman"/>
          <w:i/>
          <w:iCs/>
          <w:sz w:val="24"/>
          <w:szCs w:val="24"/>
        </w:rPr>
        <w:t xml:space="preserve">Buổi câu hờ hững </w:t>
      </w:r>
      <w:r w:rsidRPr="004B0394">
        <w:rPr>
          <w:rFonts w:ascii="Times New Roman" w:eastAsia="Times New Roman" w:hAnsi="Times New Roman" w:cs="Times New Roman"/>
          <w:sz w:val="24"/>
          <w:szCs w:val="24"/>
        </w:rPr>
        <w:t xml:space="preserve">(2011); Phần 6: </w:t>
      </w:r>
      <w:r w:rsidRPr="004B0394">
        <w:rPr>
          <w:rFonts w:ascii="Times New Roman" w:eastAsia="Times New Roman" w:hAnsi="Times New Roman" w:cs="Times New Roman"/>
          <w:i/>
          <w:iCs/>
          <w:sz w:val="24"/>
          <w:szCs w:val="24"/>
        </w:rPr>
        <w:t>Và những bài thơ khác</w:t>
      </w:r>
      <w:r w:rsidRPr="004B0394">
        <w:rPr>
          <w:rFonts w:ascii="Times New Roman" w:eastAsia="Times New Roman" w:hAnsi="Times New Roman" w:cs="Times New Roman"/>
          <w:sz w:val="24"/>
          <w:szCs w:val="24"/>
        </w:rPr>
        <w:t>.</w:t>
      </w:r>
    </w:p>
    <w:p w:rsidR="004B0394" w:rsidRPr="004B0394" w:rsidRDefault="004B0394" w:rsidP="004B0394">
      <w:pPr>
        <w:spacing w:after="0" w:line="240" w:lineRule="auto"/>
        <w:rPr>
          <w:rFonts w:ascii="Times New Roman" w:eastAsia="Times New Roman" w:hAnsi="Times New Roman" w:cs="Times New Roman"/>
          <w:sz w:val="24"/>
          <w:szCs w:val="24"/>
        </w:rPr>
      </w:pPr>
      <w:r w:rsidRPr="004B0394">
        <w:rPr>
          <w:rFonts w:ascii="Times New Roman" w:eastAsia="Times New Roman" w:hAnsi="Times New Roman" w:cs="Times New Roman"/>
          <w:sz w:val="24"/>
          <w:szCs w:val="24"/>
        </w:rPr>
        <w:t>Đọc cả tập, đủ thấy những gì anh dành cho thơ không nhỏ.</w:t>
      </w:r>
    </w:p>
    <w:p w:rsidR="004B0394" w:rsidRPr="004B0394" w:rsidRDefault="004B0394" w:rsidP="004B0394">
      <w:pPr>
        <w:spacing w:after="0" w:line="240" w:lineRule="auto"/>
        <w:rPr>
          <w:rFonts w:ascii="Times New Roman" w:eastAsia="Times New Roman" w:hAnsi="Times New Roman" w:cs="Times New Roman"/>
          <w:sz w:val="24"/>
          <w:szCs w:val="24"/>
        </w:rPr>
      </w:pPr>
      <w:r w:rsidRPr="004B0394">
        <w:rPr>
          <w:rFonts w:ascii="Times New Roman" w:eastAsia="Times New Roman" w:hAnsi="Times New Roman" w:cs="Times New Roman"/>
          <w:sz w:val="24"/>
          <w:szCs w:val="24"/>
        </w:rPr>
        <w:t>Không thể đọc hết cả bài thơ, Nguyễn Bình Phương viết gây ám ảnh chứ không chỉ là nhớ, có những câu lắng lại rất sâu:</w:t>
      </w:r>
    </w:p>
    <w:p w:rsidR="004B0394" w:rsidRPr="004B0394" w:rsidRDefault="004B0394" w:rsidP="004B0394">
      <w:pPr>
        <w:spacing w:after="0" w:line="240" w:lineRule="auto"/>
        <w:rPr>
          <w:rFonts w:ascii="Times New Roman" w:eastAsia="Times New Roman" w:hAnsi="Times New Roman" w:cs="Times New Roman"/>
          <w:sz w:val="24"/>
          <w:szCs w:val="24"/>
        </w:rPr>
      </w:pPr>
      <w:r w:rsidRPr="004B0394">
        <w:rPr>
          <w:rFonts w:ascii="Times New Roman" w:eastAsia="Times New Roman" w:hAnsi="Times New Roman" w:cs="Times New Roman"/>
          <w:sz w:val="24"/>
          <w:szCs w:val="24"/>
        </w:rPr>
        <w:t>“Phố câu người đời/ Ô/ Quê mùa câu phố/ Ngày mai câu một ngày mai khác/ Bằng gương mặt lơ vơ”</w:t>
      </w:r>
    </w:p>
    <w:p w:rsidR="004B0394" w:rsidRPr="004B0394" w:rsidRDefault="004B0394" w:rsidP="004B0394">
      <w:pPr>
        <w:spacing w:after="0" w:line="240" w:lineRule="auto"/>
        <w:rPr>
          <w:rFonts w:ascii="Times New Roman" w:eastAsia="Times New Roman" w:hAnsi="Times New Roman" w:cs="Times New Roman"/>
          <w:sz w:val="24"/>
          <w:szCs w:val="24"/>
        </w:rPr>
      </w:pPr>
      <w:r w:rsidRPr="004B0394">
        <w:rPr>
          <w:rFonts w:ascii="Times New Roman" w:eastAsia="Times New Roman" w:hAnsi="Times New Roman" w:cs="Times New Roman"/>
          <w:sz w:val="24"/>
          <w:szCs w:val="24"/>
        </w:rPr>
        <w:t>(</w:t>
      </w:r>
      <w:r w:rsidRPr="004B0394">
        <w:rPr>
          <w:rFonts w:ascii="Times New Roman" w:eastAsia="Times New Roman" w:hAnsi="Times New Roman" w:cs="Times New Roman"/>
          <w:i/>
          <w:iCs/>
          <w:sz w:val="24"/>
          <w:szCs w:val="24"/>
        </w:rPr>
        <w:t>Buổi câu hờ hững</w:t>
      </w:r>
      <w:r w:rsidRPr="004B0394">
        <w:rPr>
          <w:rFonts w:ascii="Times New Roman" w:eastAsia="Times New Roman" w:hAnsi="Times New Roman" w:cs="Times New Roman"/>
          <w:sz w:val="24"/>
          <w:szCs w:val="24"/>
        </w:rPr>
        <w:t>)</w:t>
      </w:r>
    </w:p>
    <w:p w:rsidR="004B0394" w:rsidRPr="004B0394" w:rsidRDefault="004B0394" w:rsidP="004B0394">
      <w:pPr>
        <w:spacing w:after="0" w:line="240" w:lineRule="auto"/>
        <w:rPr>
          <w:rFonts w:ascii="Times New Roman" w:eastAsia="Times New Roman" w:hAnsi="Times New Roman" w:cs="Times New Roman"/>
          <w:sz w:val="24"/>
          <w:szCs w:val="24"/>
        </w:rPr>
      </w:pPr>
      <w:r w:rsidRPr="004B0394">
        <w:rPr>
          <w:rFonts w:ascii="Times New Roman" w:eastAsia="Times New Roman" w:hAnsi="Times New Roman" w:cs="Times New Roman"/>
          <w:sz w:val="24"/>
          <w:szCs w:val="24"/>
        </w:rPr>
        <w:t>Hay</w:t>
      </w:r>
    </w:p>
    <w:p w:rsidR="004B0394" w:rsidRPr="004B0394" w:rsidRDefault="004B0394" w:rsidP="004B0394">
      <w:pPr>
        <w:spacing w:after="0" w:line="240" w:lineRule="auto"/>
        <w:rPr>
          <w:rFonts w:ascii="Times New Roman" w:eastAsia="Times New Roman" w:hAnsi="Times New Roman" w:cs="Times New Roman"/>
          <w:sz w:val="24"/>
          <w:szCs w:val="24"/>
        </w:rPr>
      </w:pPr>
      <w:r w:rsidRPr="004B0394">
        <w:rPr>
          <w:rFonts w:ascii="Times New Roman" w:eastAsia="Times New Roman" w:hAnsi="Times New Roman" w:cs="Times New Roman"/>
          <w:sz w:val="24"/>
          <w:szCs w:val="24"/>
        </w:rPr>
        <w:t>“U uất những khoảng vắng trên đồng/ Mưa phùn bay giấc mơ màu ngọc/  Mình nghĩ mãi về đốm sáng lạ lùng/ Cuộc chia tay dài không dám nhắc”</w:t>
      </w:r>
    </w:p>
    <w:p w:rsidR="004B0394" w:rsidRPr="004B0394" w:rsidRDefault="004B0394" w:rsidP="004B0394">
      <w:pPr>
        <w:spacing w:after="0" w:line="240" w:lineRule="auto"/>
        <w:rPr>
          <w:rFonts w:ascii="Times New Roman" w:eastAsia="Times New Roman" w:hAnsi="Times New Roman" w:cs="Times New Roman"/>
          <w:sz w:val="24"/>
          <w:szCs w:val="24"/>
        </w:rPr>
      </w:pPr>
      <w:r w:rsidRPr="004B0394">
        <w:rPr>
          <w:rFonts w:ascii="Times New Roman" w:eastAsia="Times New Roman" w:hAnsi="Times New Roman" w:cs="Times New Roman"/>
          <w:sz w:val="24"/>
          <w:szCs w:val="24"/>
        </w:rPr>
        <w:t>(</w:t>
      </w:r>
      <w:r w:rsidRPr="004B0394">
        <w:rPr>
          <w:rFonts w:ascii="Times New Roman" w:eastAsia="Times New Roman" w:hAnsi="Times New Roman" w:cs="Times New Roman"/>
          <w:i/>
          <w:iCs/>
          <w:sz w:val="24"/>
          <w:szCs w:val="24"/>
        </w:rPr>
        <w:t>Tháng Mười một</w:t>
      </w:r>
      <w:r w:rsidRPr="004B0394">
        <w:rPr>
          <w:rFonts w:ascii="Times New Roman" w:eastAsia="Times New Roman" w:hAnsi="Times New Roman" w:cs="Times New Roman"/>
          <w:sz w:val="24"/>
          <w:szCs w:val="24"/>
        </w:rPr>
        <w:t>)</w:t>
      </w:r>
    </w:p>
    <w:p w:rsidR="004B0394" w:rsidRDefault="004B0394" w:rsidP="004B0394">
      <w:r>
        <w:t>Bìa tập thơ “Xa xăm gõ cửa”</w:t>
      </w:r>
    </w:p>
    <w:p w:rsidR="004B0394" w:rsidRDefault="004B0394" w:rsidP="004B0394">
      <w:r>
        <w:t>Thơ của Nguyễn Bình Phương, mang một sự rung cảm lạ lùng, một dòng chảy năng lượng kết nối từ tiềm thức tới hiện tại, cứ neo bám lấy tâm não người đọc sự xúc động trong lặng yên. Thơ viết phóng khoáng, không dừng lại bất cứ chuẩn mực nào, những câu từ sử dụng chắt lọc, đều hướng tới việc sao cho chuyển được cảm giác của anh thành ngôn ngữ. Điều đó khó, nhưng Nguyễn Bình Phương làm được. Và câu chữ cứ nâng tâm hồn người đọc, đẩy mạnh kích thích sáng tạo từ bên trong. Từ tâm hồn đến tâm hồn, từ tác phẩm sinh thành nên tác phẩm, đó mới thực sự là giá trị của văn chương đích thực mang lại.</w:t>
      </w:r>
    </w:p>
    <w:p w:rsidR="004B0394" w:rsidRDefault="004B0394" w:rsidP="004B0394">
      <w:r>
        <w:t>Dù mang nhiều tâm sự hoang hoá buồn, nhưng thể nào, trong thơ Nguyễn Bình Phương cũng lấp lánh ánh sáng của sự sống.Với anh, sau cái chết đời người không phải là cát bụi, mà hẳn nhiên đó là những hồi sinh.</w:t>
      </w:r>
    </w:p>
    <w:p w:rsidR="004B0394" w:rsidRPr="004B0394" w:rsidRDefault="004B0394" w:rsidP="004B0394">
      <w:pPr>
        <w:jc w:val="right"/>
        <w:rPr>
          <w:lang w:val="en-US"/>
        </w:rPr>
      </w:pPr>
      <w:r>
        <w:rPr>
          <w:b/>
          <w:bCs/>
        </w:rPr>
        <w:t>Việt Quỳnh</w:t>
      </w:r>
      <w:r>
        <w:rPr>
          <w:b/>
          <w:bCs/>
        </w:rPr>
        <w:br/>
      </w:r>
      <w:r>
        <w:rPr>
          <w:b/>
          <w:bCs/>
        </w:rPr>
        <w:br/>
        <w:t>Thể thao &amp; Văn hóa</w:t>
      </w:r>
    </w:p>
    <w:p w:rsidR="004B0394" w:rsidRPr="004B0394" w:rsidRDefault="004B0394" w:rsidP="004B0394">
      <w:pPr>
        <w:shd w:val="clear" w:color="auto" w:fill="FFFFFF"/>
        <w:rPr>
          <w:lang w:val="en-US"/>
        </w:rPr>
      </w:pPr>
      <w:ins w:id="1" w:author="Unknown">
        <w:r>
          <w:t xml:space="preserve"> </w:t>
        </w:r>
      </w:ins>
    </w:p>
    <w:sectPr w:rsidR="004B0394" w:rsidRPr="004B0394"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B37B3"/>
    <w:multiLevelType w:val="multilevel"/>
    <w:tmpl w:val="130C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D226E6"/>
    <w:multiLevelType w:val="multilevel"/>
    <w:tmpl w:val="0028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D86ACA"/>
    <w:multiLevelType w:val="multilevel"/>
    <w:tmpl w:val="11CC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BA1"/>
    <w:rsid w:val="00051242"/>
    <w:rsid w:val="004B0394"/>
    <w:rsid w:val="00CB3BA1"/>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B03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4B03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0394"/>
    <w:rPr>
      <w:color w:val="0000FF" w:themeColor="hyperlink"/>
      <w:u w:val="single"/>
    </w:rPr>
  </w:style>
  <w:style w:type="character" w:customStyle="1" w:styleId="Heading1Char">
    <w:name w:val="Heading 1 Char"/>
    <w:basedOn w:val="DefaultParagraphFont"/>
    <w:link w:val="Heading1"/>
    <w:uiPriority w:val="9"/>
    <w:rsid w:val="004B0394"/>
    <w:rPr>
      <w:rFonts w:ascii="Times New Roman" w:eastAsia="Times New Roman" w:hAnsi="Times New Roman" w:cs="Times New Roman"/>
      <w:b/>
      <w:bCs/>
      <w:kern w:val="36"/>
      <w:sz w:val="48"/>
      <w:szCs w:val="48"/>
    </w:rPr>
  </w:style>
  <w:style w:type="character" w:customStyle="1" w:styleId="fl">
    <w:name w:val="f_l"/>
    <w:basedOn w:val="DefaultParagraphFont"/>
    <w:rsid w:val="004B0394"/>
  </w:style>
  <w:style w:type="paragraph" w:styleId="BalloonText">
    <w:name w:val="Balloon Text"/>
    <w:basedOn w:val="Normal"/>
    <w:link w:val="BalloonTextChar"/>
    <w:uiPriority w:val="99"/>
    <w:semiHidden/>
    <w:unhideWhenUsed/>
    <w:rsid w:val="004B0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394"/>
    <w:rPr>
      <w:rFonts w:ascii="Tahoma" w:hAnsi="Tahoma" w:cs="Tahoma"/>
      <w:sz w:val="16"/>
      <w:szCs w:val="16"/>
    </w:rPr>
  </w:style>
  <w:style w:type="character" w:customStyle="1" w:styleId="Heading3Char">
    <w:name w:val="Heading 3 Char"/>
    <w:basedOn w:val="DefaultParagraphFont"/>
    <w:link w:val="Heading3"/>
    <w:uiPriority w:val="9"/>
    <w:rsid w:val="004B0394"/>
    <w:rPr>
      <w:rFonts w:asciiTheme="majorHAnsi" w:eastAsiaTheme="majorEastAsia" w:hAnsiTheme="majorHAnsi" w:cstheme="majorBidi"/>
      <w:b/>
      <w:bCs/>
      <w:color w:val="4F81BD" w:themeColor="accent1"/>
    </w:rPr>
  </w:style>
  <w:style w:type="character" w:customStyle="1" w:styleId="itemaddtext">
    <w:name w:val="itemaddtext"/>
    <w:basedOn w:val="DefaultParagraphFont"/>
    <w:rsid w:val="004B0394"/>
  </w:style>
  <w:style w:type="paragraph" w:customStyle="1" w:styleId="bio">
    <w:name w:val="bio"/>
    <w:basedOn w:val="Normal"/>
    <w:rsid w:val="004B039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B03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4B03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0394"/>
    <w:rPr>
      <w:color w:val="0000FF" w:themeColor="hyperlink"/>
      <w:u w:val="single"/>
    </w:rPr>
  </w:style>
  <w:style w:type="character" w:customStyle="1" w:styleId="Heading1Char">
    <w:name w:val="Heading 1 Char"/>
    <w:basedOn w:val="DefaultParagraphFont"/>
    <w:link w:val="Heading1"/>
    <w:uiPriority w:val="9"/>
    <w:rsid w:val="004B0394"/>
    <w:rPr>
      <w:rFonts w:ascii="Times New Roman" w:eastAsia="Times New Roman" w:hAnsi="Times New Roman" w:cs="Times New Roman"/>
      <w:b/>
      <w:bCs/>
      <w:kern w:val="36"/>
      <w:sz w:val="48"/>
      <w:szCs w:val="48"/>
    </w:rPr>
  </w:style>
  <w:style w:type="character" w:customStyle="1" w:styleId="fl">
    <w:name w:val="f_l"/>
    <w:basedOn w:val="DefaultParagraphFont"/>
    <w:rsid w:val="004B0394"/>
  </w:style>
  <w:style w:type="paragraph" w:styleId="BalloonText">
    <w:name w:val="Balloon Text"/>
    <w:basedOn w:val="Normal"/>
    <w:link w:val="BalloonTextChar"/>
    <w:uiPriority w:val="99"/>
    <w:semiHidden/>
    <w:unhideWhenUsed/>
    <w:rsid w:val="004B0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394"/>
    <w:rPr>
      <w:rFonts w:ascii="Tahoma" w:hAnsi="Tahoma" w:cs="Tahoma"/>
      <w:sz w:val="16"/>
      <w:szCs w:val="16"/>
    </w:rPr>
  </w:style>
  <w:style w:type="character" w:customStyle="1" w:styleId="Heading3Char">
    <w:name w:val="Heading 3 Char"/>
    <w:basedOn w:val="DefaultParagraphFont"/>
    <w:link w:val="Heading3"/>
    <w:uiPriority w:val="9"/>
    <w:rsid w:val="004B0394"/>
    <w:rPr>
      <w:rFonts w:asciiTheme="majorHAnsi" w:eastAsiaTheme="majorEastAsia" w:hAnsiTheme="majorHAnsi" w:cstheme="majorBidi"/>
      <w:b/>
      <w:bCs/>
      <w:color w:val="4F81BD" w:themeColor="accent1"/>
    </w:rPr>
  </w:style>
  <w:style w:type="character" w:customStyle="1" w:styleId="itemaddtext">
    <w:name w:val="itemaddtext"/>
    <w:basedOn w:val="DefaultParagraphFont"/>
    <w:rsid w:val="004B0394"/>
  </w:style>
  <w:style w:type="paragraph" w:customStyle="1" w:styleId="bio">
    <w:name w:val="bio"/>
    <w:basedOn w:val="Normal"/>
    <w:rsid w:val="004B03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609348">
      <w:bodyDiv w:val="1"/>
      <w:marLeft w:val="0"/>
      <w:marRight w:val="0"/>
      <w:marTop w:val="0"/>
      <w:marBottom w:val="0"/>
      <w:divBdr>
        <w:top w:val="none" w:sz="0" w:space="0" w:color="auto"/>
        <w:left w:val="none" w:sz="0" w:space="0" w:color="auto"/>
        <w:bottom w:val="none" w:sz="0" w:space="0" w:color="auto"/>
        <w:right w:val="none" w:sz="0" w:space="0" w:color="auto"/>
      </w:divBdr>
      <w:divsChild>
        <w:div w:id="660736623">
          <w:marLeft w:val="0"/>
          <w:marRight w:val="0"/>
          <w:marTop w:val="0"/>
          <w:marBottom w:val="0"/>
          <w:divBdr>
            <w:top w:val="none" w:sz="0" w:space="0" w:color="auto"/>
            <w:left w:val="none" w:sz="0" w:space="0" w:color="auto"/>
            <w:bottom w:val="none" w:sz="0" w:space="0" w:color="auto"/>
            <w:right w:val="none" w:sz="0" w:space="0" w:color="auto"/>
          </w:divBdr>
          <w:divsChild>
            <w:div w:id="260257106">
              <w:marLeft w:val="0"/>
              <w:marRight w:val="0"/>
              <w:marTop w:val="0"/>
              <w:marBottom w:val="0"/>
              <w:divBdr>
                <w:top w:val="none" w:sz="0" w:space="0" w:color="auto"/>
                <w:left w:val="none" w:sz="0" w:space="0" w:color="auto"/>
                <w:bottom w:val="none" w:sz="0" w:space="0" w:color="auto"/>
                <w:right w:val="none" w:sz="0" w:space="0" w:color="auto"/>
              </w:divBdr>
              <w:divsChild>
                <w:div w:id="889923803">
                  <w:marLeft w:val="0"/>
                  <w:marRight w:val="0"/>
                  <w:marTop w:val="0"/>
                  <w:marBottom w:val="0"/>
                  <w:divBdr>
                    <w:top w:val="none" w:sz="0" w:space="0" w:color="auto"/>
                    <w:left w:val="none" w:sz="0" w:space="0" w:color="auto"/>
                    <w:bottom w:val="none" w:sz="0" w:space="0" w:color="auto"/>
                    <w:right w:val="none" w:sz="0" w:space="0" w:color="auto"/>
                  </w:divBdr>
                  <w:divsChild>
                    <w:div w:id="1412045313">
                      <w:marLeft w:val="0"/>
                      <w:marRight w:val="0"/>
                      <w:marTop w:val="0"/>
                      <w:marBottom w:val="0"/>
                      <w:divBdr>
                        <w:top w:val="none" w:sz="0" w:space="0" w:color="auto"/>
                        <w:left w:val="none" w:sz="0" w:space="0" w:color="auto"/>
                        <w:bottom w:val="none" w:sz="0" w:space="0" w:color="auto"/>
                        <w:right w:val="none" w:sz="0" w:space="0" w:color="auto"/>
                      </w:divBdr>
                      <w:divsChild>
                        <w:div w:id="972638459">
                          <w:marLeft w:val="0"/>
                          <w:marRight w:val="0"/>
                          <w:marTop w:val="0"/>
                          <w:marBottom w:val="0"/>
                          <w:divBdr>
                            <w:top w:val="none" w:sz="0" w:space="0" w:color="auto"/>
                            <w:left w:val="none" w:sz="0" w:space="0" w:color="auto"/>
                            <w:bottom w:val="none" w:sz="0" w:space="0" w:color="auto"/>
                            <w:right w:val="none" w:sz="0" w:space="0" w:color="auto"/>
                          </w:divBdr>
                          <w:divsChild>
                            <w:div w:id="202988873">
                              <w:marLeft w:val="0"/>
                              <w:marRight w:val="0"/>
                              <w:marTop w:val="0"/>
                              <w:marBottom w:val="0"/>
                              <w:divBdr>
                                <w:top w:val="none" w:sz="0" w:space="0" w:color="auto"/>
                                <w:left w:val="none" w:sz="0" w:space="0" w:color="auto"/>
                                <w:bottom w:val="none" w:sz="0" w:space="0" w:color="auto"/>
                                <w:right w:val="none" w:sz="0" w:space="0" w:color="auto"/>
                              </w:divBdr>
                            </w:div>
                            <w:div w:id="144673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14085">
                  <w:marLeft w:val="0"/>
                  <w:marRight w:val="0"/>
                  <w:marTop w:val="0"/>
                  <w:marBottom w:val="0"/>
                  <w:divBdr>
                    <w:top w:val="none" w:sz="0" w:space="0" w:color="auto"/>
                    <w:left w:val="none" w:sz="0" w:space="0" w:color="auto"/>
                    <w:bottom w:val="none" w:sz="0" w:space="0" w:color="auto"/>
                    <w:right w:val="none" w:sz="0" w:space="0" w:color="auto"/>
                  </w:divBdr>
                  <w:divsChild>
                    <w:div w:id="2037922768">
                      <w:marLeft w:val="0"/>
                      <w:marRight w:val="0"/>
                      <w:marTop w:val="0"/>
                      <w:marBottom w:val="0"/>
                      <w:divBdr>
                        <w:top w:val="none" w:sz="0" w:space="0" w:color="auto"/>
                        <w:left w:val="none" w:sz="0" w:space="0" w:color="auto"/>
                        <w:bottom w:val="none" w:sz="0" w:space="0" w:color="auto"/>
                        <w:right w:val="none" w:sz="0" w:space="0" w:color="auto"/>
                      </w:divBdr>
                    </w:div>
                  </w:divsChild>
                </w:div>
                <w:div w:id="1519126381">
                  <w:marLeft w:val="0"/>
                  <w:marRight w:val="0"/>
                  <w:marTop w:val="0"/>
                  <w:marBottom w:val="0"/>
                  <w:divBdr>
                    <w:top w:val="none" w:sz="0" w:space="0" w:color="auto"/>
                    <w:left w:val="none" w:sz="0" w:space="0" w:color="auto"/>
                    <w:bottom w:val="none" w:sz="0" w:space="0" w:color="auto"/>
                    <w:right w:val="none" w:sz="0" w:space="0" w:color="auto"/>
                  </w:divBdr>
                  <w:divsChild>
                    <w:div w:id="156115551">
                      <w:marLeft w:val="0"/>
                      <w:marRight w:val="1200"/>
                      <w:marTop w:val="0"/>
                      <w:marBottom w:val="0"/>
                      <w:divBdr>
                        <w:top w:val="none" w:sz="0" w:space="0" w:color="auto"/>
                        <w:left w:val="none" w:sz="0" w:space="0" w:color="auto"/>
                        <w:bottom w:val="none" w:sz="0" w:space="0" w:color="auto"/>
                        <w:right w:val="none" w:sz="0" w:space="0" w:color="auto"/>
                      </w:divBdr>
                    </w:div>
                    <w:div w:id="1550998156">
                      <w:marLeft w:val="0"/>
                      <w:marRight w:val="0"/>
                      <w:marTop w:val="0"/>
                      <w:marBottom w:val="0"/>
                      <w:divBdr>
                        <w:top w:val="none" w:sz="0" w:space="0" w:color="auto"/>
                        <w:left w:val="none" w:sz="0" w:space="0" w:color="auto"/>
                        <w:bottom w:val="none" w:sz="0" w:space="0" w:color="auto"/>
                        <w:right w:val="none" w:sz="0" w:space="0" w:color="auto"/>
                      </w:divBdr>
                      <w:divsChild>
                        <w:div w:id="53492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93398">
              <w:marLeft w:val="0"/>
              <w:marRight w:val="0"/>
              <w:marTop w:val="0"/>
              <w:marBottom w:val="0"/>
              <w:divBdr>
                <w:top w:val="none" w:sz="0" w:space="0" w:color="auto"/>
                <w:left w:val="none" w:sz="0" w:space="0" w:color="auto"/>
                <w:bottom w:val="none" w:sz="0" w:space="0" w:color="auto"/>
                <w:right w:val="none" w:sz="0" w:space="0" w:color="auto"/>
              </w:divBdr>
              <w:divsChild>
                <w:div w:id="1026102953">
                  <w:marLeft w:val="0"/>
                  <w:marRight w:val="0"/>
                  <w:marTop w:val="0"/>
                  <w:marBottom w:val="0"/>
                  <w:divBdr>
                    <w:top w:val="none" w:sz="0" w:space="0" w:color="auto"/>
                    <w:left w:val="none" w:sz="0" w:space="0" w:color="auto"/>
                    <w:bottom w:val="none" w:sz="0" w:space="0" w:color="auto"/>
                    <w:right w:val="none" w:sz="0" w:space="0" w:color="auto"/>
                  </w:divBdr>
                  <w:divsChild>
                    <w:div w:id="582252864">
                      <w:marLeft w:val="0"/>
                      <w:marRight w:val="0"/>
                      <w:marTop w:val="0"/>
                      <w:marBottom w:val="0"/>
                      <w:divBdr>
                        <w:top w:val="none" w:sz="0" w:space="0" w:color="auto"/>
                        <w:left w:val="none" w:sz="0" w:space="0" w:color="auto"/>
                        <w:bottom w:val="none" w:sz="0" w:space="0" w:color="auto"/>
                        <w:right w:val="none" w:sz="0" w:space="0" w:color="auto"/>
                      </w:divBdr>
                    </w:div>
                    <w:div w:id="229537348">
                      <w:marLeft w:val="0"/>
                      <w:marRight w:val="0"/>
                      <w:marTop w:val="0"/>
                      <w:marBottom w:val="0"/>
                      <w:divBdr>
                        <w:top w:val="none" w:sz="0" w:space="0" w:color="auto"/>
                        <w:left w:val="none" w:sz="0" w:space="0" w:color="auto"/>
                        <w:bottom w:val="none" w:sz="0" w:space="0" w:color="auto"/>
                        <w:right w:val="none" w:sz="0" w:space="0" w:color="auto"/>
                      </w:divBdr>
                      <w:divsChild>
                        <w:div w:id="459229316">
                          <w:marLeft w:val="0"/>
                          <w:marRight w:val="0"/>
                          <w:marTop w:val="0"/>
                          <w:marBottom w:val="0"/>
                          <w:divBdr>
                            <w:top w:val="none" w:sz="0" w:space="0" w:color="auto"/>
                            <w:left w:val="none" w:sz="0" w:space="0" w:color="auto"/>
                            <w:bottom w:val="none" w:sz="0" w:space="0" w:color="auto"/>
                            <w:right w:val="none" w:sz="0" w:space="0" w:color="auto"/>
                          </w:divBdr>
                          <w:divsChild>
                            <w:div w:id="8850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442666">
          <w:marLeft w:val="0"/>
          <w:marRight w:val="0"/>
          <w:marTop w:val="0"/>
          <w:marBottom w:val="0"/>
          <w:divBdr>
            <w:top w:val="none" w:sz="0" w:space="0" w:color="auto"/>
            <w:left w:val="none" w:sz="0" w:space="0" w:color="auto"/>
            <w:bottom w:val="none" w:sz="0" w:space="0" w:color="auto"/>
            <w:right w:val="none" w:sz="0" w:space="0" w:color="auto"/>
          </w:divBdr>
          <w:divsChild>
            <w:div w:id="253516018">
              <w:marLeft w:val="0"/>
              <w:marRight w:val="0"/>
              <w:marTop w:val="0"/>
              <w:marBottom w:val="0"/>
              <w:divBdr>
                <w:top w:val="none" w:sz="0" w:space="0" w:color="auto"/>
                <w:left w:val="none" w:sz="0" w:space="0" w:color="auto"/>
                <w:bottom w:val="none" w:sz="0" w:space="0" w:color="auto"/>
                <w:right w:val="none" w:sz="0" w:space="0" w:color="auto"/>
              </w:divBdr>
              <w:divsChild>
                <w:div w:id="1509758414">
                  <w:marLeft w:val="0"/>
                  <w:marRight w:val="0"/>
                  <w:marTop w:val="0"/>
                  <w:marBottom w:val="0"/>
                  <w:divBdr>
                    <w:top w:val="none" w:sz="0" w:space="0" w:color="auto"/>
                    <w:left w:val="none" w:sz="0" w:space="0" w:color="auto"/>
                    <w:bottom w:val="none" w:sz="0" w:space="0" w:color="auto"/>
                    <w:right w:val="none" w:sz="0" w:space="0" w:color="auto"/>
                  </w:divBdr>
                </w:div>
              </w:divsChild>
            </w:div>
            <w:div w:id="1194614072">
              <w:marLeft w:val="0"/>
              <w:marRight w:val="0"/>
              <w:marTop w:val="0"/>
              <w:marBottom w:val="0"/>
              <w:divBdr>
                <w:top w:val="none" w:sz="0" w:space="0" w:color="auto"/>
                <w:left w:val="none" w:sz="0" w:space="0" w:color="auto"/>
                <w:bottom w:val="none" w:sz="0" w:space="0" w:color="auto"/>
                <w:right w:val="none" w:sz="0" w:space="0" w:color="auto"/>
              </w:divBdr>
              <w:divsChild>
                <w:div w:id="127081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5658">
          <w:marLeft w:val="0"/>
          <w:marRight w:val="0"/>
          <w:marTop w:val="0"/>
          <w:marBottom w:val="0"/>
          <w:divBdr>
            <w:top w:val="none" w:sz="0" w:space="0" w:color="auto"/>
            <w:left w:val="none" w:sz="0" w:space="0" w:color="auto"/>
            <w:bottom w:val="none" w:sz="0" w:space="0" w:color="auto"/>
            <w:right w:val="none" w:sz="0" w:space="0" w:color="auto"/>
          </w:divBdr>
          <w:divsChild>
            <w:div w:id="1960994205">
              <w:marLeft w:val="0"/>
              <w:marRight w:val="0"/>
              <w:marTop w:val="0"/>
              <w:marBottom w:val="0"/>
              <w:divBdr>
                <w:top w:val="none" w:sz="0" w:space="0" w:color="auto"/>
                <w:left w:val="none" w:sz="0" w:space="0" w:color="auto"/>
                <w:bottom w:val="none" w:sz="0" w:space="0" w:color="auto"/>
                <w:right w:val="none" w:sz="0" w:space="0" w:color="auto"/>
              </w:divBdr>
              <w:divsChild>
                <w:div w:id="1891184384">
                  <w:marLeft w:val="0"/>
                  <w:marRight w:val="0"/>
                  <w:marTop w:val="0"/>
                  <w:marBottom w:val="0"/>
                  <w:divBdr>
                    <w:top w:val="none" w:sz="0" w:space="0" w:color="auto"/>
                    <w:left w:val="none" w:sz="0" w:space="0" w:color="auto"/>
                    <w:bottom w:val="none" w:sz="0" w:space="0" w:color="auto"/>
                    <w:right w:val="none" w:sz="0" w:space="0" w:color="auto"/>
                  </w:divBdr>
                </w:div>
                <w:div w:id="329527778">
                  <w:marLeft w:val="0"/>
                  <w:marRight w:val="0"/>
                  <w:marTop w:val="0"/>
                  <w:marBottom w:val="0"/>
                  <w:divBdr>
                    <w:top w:val="none" w:sz="0" w:space="0" w:color="auto"/>
                    <w:left w:val="none" w:sz="0" w:space="0" w:color="auto"/>
                    <w:bottom w:val="none" w:sz="0" w:space="0" w:color="auto"/>
                    <w:right w:val="none" w:sz="0" w:space="0" w:color="auto"/>
                  </w:divBdr>
                  <w:divsChild>
                    <w:div w:id="625165104">
                      <w:marLeft w:val="0"/>
                      <w:marRight w:val="0"/>
                      <w:marTop w:val="0"/>
                      <w:marBottom w:val="0"/>
                      <w:divBdr>
                        <w:top w:val="none" w:sz="0" w:space="0" w:color="auto"/>
                        <w:left w:val="none" w:sz="0" w:space="0" w:color="auto"/>
                        <w:bottom w:val="none" w:sz="0" w:space="0" w:color="auto"/>
                        <w:right w:val="none" w:sz="0" w:space="0" w:color="auto"/>
                      </w:divBdr>
                    </w:div>
                  </w:divsChild>
                </w:div>
                <w:div w:id="608977297">
                  <w:marLeft w:val="0"/>
                  <w:marRight w:val="0"/>
                  <w:marTop w:val="0"/>
                  <w:marBottom w:val="0"/>
                  <w:divBdr>
                    <w:top w:val="none" w:sz="0" w:space="0" w:color="auto"/>
                    <w:left w:val="none" w:sz="0" w:space="0" w:color="auto"/>
                    <w:bottom w:val="none" w:sz="0" w:space="0" w:color="auto"/>
                    <w:right w:val="none" w:sz="0" w:space="0" w:color="auto"/>
                  </w:divBdr>
                  <w:divsChild>
                    <w:div w:id="1147748995">
                      <w:marLeft w:val="0"/>
                      <w:marRight w:val="0"/>
                      <w:marTop w:val="0"/>
                      <w:marBottom w:val="0"/>
                      <w:divBdr>
                        <w:top w:val="none" w:sz="0" w:space="0" w:color="auto"/>
                        <w:left w:val="none" w:sz="0" w:space="0" w:color="auto"/>
                        <w:bottom w:val="none" w:sz="0" w:space="0" w:color="auto"/>
                        <w:right w:val="none" w:sz="0" w:space="0" w:color="auto"/>
                      </w:divBdr>
                    </w:div>
                    <w:div w:id="86397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959352">
          <w:marLeft w:val="0"/>
          <w:marRight w:val="0"/>
          <w:marTop w:val="0"/>
          <w:marBottom w:val="0"/>
          <w:divBdr>
            <w:top w:val="none" w:sz="0" w:space="0" w:color="auto"/>
            <w:left w:val="none" w:sz="0" w:space="0" w:color="auto"/>
            <w:bottom w:val="none" w:sz="0" w:space="0" w:color="auto"/>
            <w:right w:val="none" w:sz="0" w:space="0" w:color="auto"/>
          </w:divBdr>
          <w:divsChild>
            <w:div w:id="892157889">
              <w:marLeft w:val="0"/>
              <w:marRight w:val="0"/>
              <w:marTop w:val="0"/>
              <w:marBottom w:val="0"/>
              <w:divBdr>
                <w:top w:val="none" w:sz="0" w:space="0" w:color="auto"/>
                <w:left w:val="none" w:sz="0" w:space="0" w:color="auto"/>
                <w:bottom w:val="none" w:sz="0" w:space="0" w:color="auto"/>
                <w:right w:val="none" w:sz="0" w:space="0" w:color="auto"/>
              </w:divBdr>
              <w:divsChild>
                <w:div w:id="111633973">
                  <w:marLeft w:val="0"/>
                  <w:marRight w:val="0"/>
                  <w:marTop w:val="0"/>
                  <w:marBottom w:val="0"/>
                  <w:divBdr>
                    <w:top w:val="none" w:sz="0" w:space="0" w:color="auto"/>
                    <w:left w:val="none" w:sz="0" w:space="0" w:color="auto"/>
                    <w:bottom w:val="none" w:sz="0" w:space="0" w:color="auto"/>
                    <w:right w:val="none" w:sz="0" w:space="0" w:color="auto"/>
                  </w:divBdr>
                  <w:divsChild>
                    <w:div w:id="109008829">
                      <w:marLeft w:val="0"/>
                      <w:marRight w:val="0"/>
                      <w:marTop w:val="150"/>
                      <w:marBottom w:val="75"/>
                      <w:divBdr>
                        <w:top w:val="none" w:sz="0" w:space="0" w:color="auto"/>
                        <w:left w:val="none" w:sz="0" w:space="0" w:color="auto"/>
                        <w:bottom w:val="single" w:sz="12" w:space="4" w:color="CCCCCC"/>
                        <w:right w:val="none" w:sz="0" w:space="0" w:color="auto"/>
                      </w:divBdr>
                    </w:div>
                  </w:divsChild>
                </w:div>
              </w:divsChild>
            </w:div>
          </w:divsChild>
        </w:div>
        <w:div w:id="1016686700">
          <w:marLeft w:val="0"/>
          <w:marRight w:val="0"/>
          <w:marTop w:val="0"/>
          <w:marBottom w:val="0"/>
          <w:divBdr>
            <w:top w:val="none" w:sz="0" w:space="0" w:color="auto"/>
            <w:left w:val="none" w:sz="0" w:space="0" w:color="auto"/>
            <w:bottom w:val="none" w:sz="0" w:space="0" w:color="auto"/>
            <w:right w:val="none" w:sz="0" w:space="0" w:color="auto"/>
          </w:divBdr>
          <w:divsChild>
            <w:div w:id="1702046421">
              <w:marLeft w:val="0"/>
              <w:marRight w:val="0"/>
              <w:marTop w:val="0"/>
              <w:marBottom w:val="0"/>
              <w:divBdr>
                <w:top w:val="none" w:sz="0" w:space="0" w:color="auto"/>
                <w:left w:val="none" w:sz="0" w:space="0" w:color="auto"/>
                <w:bottom w:val="none" w:sz="0" w:space="0" w:color="auto"/>
                <w:right w:val="none" w:sz="0" w:space="0" w:color="auto"/>
              </w:divBdr>
              <w:divsChild>
                <w:div w:id="165022729">
                  <w:marLeft w:val="0"/>
                  <w:marRight w:val="0"/>
                  <w:marTop w:val="0"/>
                  <w:marBottom w:val="0"/>
                  <w:divBdr>
                    <w:top w:val="none" w:sz="0" w:space="0" w:color="auto"/>
                    <w:left w:val="none" w:sz="0" w:space="0" w:color="auto"/>
                    <w:bottom w:val="none" w:sz="0" w:space="0" w:color="auto"/>
                    <w:right w:val="none" w:sz="0" w:space="0" w:color="auto"/>
                  </w:divBdr>
                  <w:divsChild>
                    <w:div w:id="849102523">
                      <w:marLeft w:val="0"/>
                      <w:marRight w:val="0"/>
                      <w:marTop w:val="0"/>
                      <w:marBottom w:val="0"/>
                      <w:divBdr>
                        <w:top w:val="none" w:sz="0" w:space="0" w:color="auto"/>
                        <w:left w:val="none" w:sz="0" w:space="0" w:color="auto"/>
                        <w:bottom w:val="none" w:sz="0" w:space="0" w:color="auto"/>
                        <w:right w:val="none" w:sz="0" w:space="0" w:color="auto"/>
                      </w:divBdr>
                      <w:divsChild>
                        <w:div w:id="1114206170">
                          <w:marLeft w:val="0"/>
                          <w:marRight w:val="0"/>
                          <w:marTop w:val="0"/>
                          <w:marBottom w:val="0"/>
                          <w:divBdr>
                            <w:top w:val="none" w:sz="0" w:space="0" w:color="auto"/>
                            <w:left w:val="none" w:sz="0" w:space="0" w:color="auto"/>
                            <w:bottom w:val="none" w:sz="0" w:space="0" w:color="auto"/>
                            <w:right w:val="none" w:sz="0" w:space="0" w:color="auto"/>
                          </w:divBdr>
                          <w:divsChild>
                            <w:div w:id="1548225985">
                              <w:marLeft w:val="0"/>
                              <w:marRight w:val="0"/>
                              <w:marTop w:val="0"/>
                              <w:marBottom w:val="0"/>
                              <w:divBdr>
                                <w:top w:val="none" w:sz="0" w:space="0" w:color="auto"/>
                                <w:left w:val="none" w:sz="0" w:space="0" w:color="auto"/>
                                <w:bottom w:val="none" w:sz="0" w:space="0" w:color="auto"/>
                                <w:right w:val="none" w:sz="0" w:space="0" w:color="auto"/>
                              </w:divBdr>
                              <w:divsChild>
                                <w:div w:id="1796407789">
                                  <w:marLeft w:val="0"/>
                                  <w:marRight w:val="0"/>
                                  <w:marTop w:val="0"/>
                                  <w:marBottom w:val="0"/>
                                  <w:divBdr>
                                    <w:top w:val="none" w:sz="0" w:space="0" w:color="auto"/>
                                    <w:left w:val="none" w:sz="0" w:space="0" w:color="auto"/>
                                    <w:bottom w:val="none" w:sz="0" w:space="0" w:color="auto"/>
                                    <w:right w:val="none" w:sz="0" w:space="0" w:color="auto"/>
                                  </w:divBdr>
                                  <w:divsChild>
                                    <w:div w:id="1543906923">
                                      <w:marLeft w:val="0"/>
                                      <w:marRight w:val="0"/>
                                      <w:marTop w:val="0"/>
                                      <w:marBottom w:val="0"/>
                                      <w:divBdr>
                                        <w:top w:val="none" w:sz="0" w:space="0" w:color="auto"/>
                                        <w:left w:val="none" w:sz="0" w:space="0" w:color="auto"/>
                                        <w:bottom w:val="none" w:sz="0" w:space="0" w:color="auto"/>
                                        <w:right w:val="none" w:sz="0" w:space="0" w:color="auto"/>
                                      </w:divBdr>
                                      <w:divsChild>
                                        <w:div w:id="1383628784">
                                          <w:marLeft w:val="0"/>
                                          <w:marRight w:val="0"/>
                                          <w:marTop w:val="0"/>
                                          <w:marBottom w:val="0"/>
                                          <w:divBdr>
                                            <w:top w:val="none" w:sz="0" w:space="0" w:color="auto"/>
                                            <w:left w:val="none" w:sz="0" w:space="0" w:color="auto"/>
                                            <w:bottom w:val="none" w:sz="0" w:space="0" w:color="auto"/>
                                            <w:right w:val="none" w:sz="0" w:space="0" w:color="auto"/>
                                          </w:divBdr>
                                          <w:divsChild>
                                            <w:div w:id="1604219334">
                                              <w:marLeft w:val="0"/>
                                              <w:marRight w:val="0"/>
                                              <w:marTop w:val="0"/>
                                              <w:marBottom w:val="0"/>
                                              <w:divBdr>
                                                <w:top w:val="none" w:sz="0" w:space="0" w:color="auto"/>
                                                <w:left w:val="none" w:sz="0" w:space="0" w:color="auto"/>
                                                <w:bottom w:val="none" w:sz="0" w:space="0" w:color="auto"/>
                                                <w:right w:val="none" w:sz="0" w:space="0" w:color="auto"/>
                                              </w:divBdr>
                                              <w:divsChild>
                                                <w:div w:id="15399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9410">
                                          <w:marLeft w:val="0"/>
                                          <w:marRight w:val="0"/>
                                          <w:marTop w:val="0"/>
                                          <w:marBottom w:val="0"/>
                                          <w:divBdr>
                                            <w:top w:val="none" w:sz="0" w:space="0" w:color="auto"/>
                                            <w:left w:val="none" w:sz="0" w:space="0" w:color="auto"/>
                                            <w:bottom w:val="none" w:sz="0" w:space="0" w:color="auto"/>
                                            <w:right w:val="none" w:sz="0" w:space="0" w:color="auto"/>
                                          </w:divBdr>
                                          <w:divsChild>
                                            <w:div w:id="387798527">
                                              <w:marLeft w:val="0"/>
                                              <w:marRight w:val="0"/>
                                              <w:marTop w:val="0"/>
                                              <w:marBottom w:val="0"/>
                                              <w:divBdr>
                                                <w:top w:val="none" w:sz="0" w:space="0" w:color="auto"/>
                                                <w:left w:val="none" w:sz="0" w:space="0" w:color="auto"/>
                                                <w:bottom w:val="none" w:sz="0" w:space="0" w:color="auto"/>
                                                <w:right w:val="none" w:sz="0" w:space="0" w:color="auto"/>
                                              </w:divBdr>
                                              <w:divsChild>
                                                <w:div w:id="99965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59688">
                                          <w:marLeft w:val="0"/>
                                          <w:marRight w:val="0"/>
                                          <w:marTop w:val="0"/>
                                          <w:marBottom w:val="0"/>
                                          <w:divBdr>
                                            <w:top w:val="none" w:sz="0" w:space="0" w:color="auto"/>
                                            <w:left w:val="none" w:sz="0" w:space="0" w:color="auto"/>
                                            <w:bottom w:val="none" w:sz="0" w:space="0" w:color="auto"/>
                                            <w:right w:val="none" w:sz="0" w:space="0" w:color="auto"/>
                                          </w:divBdr>
                                          <w:divsChild>
                                            <w:div w:id="1816602758">
                                              <w:marLeft w:val="0"/>
                                              <w:marRight w:val="0"/>
                                              <w:marTop w:val="0"/>
                                              <w:marBottom w:val="0"/>
                                              <w:divBdr>
                                                <w:top w:val="none" w:sz="0" w:space="0" w:color="auto"/>
                                                <w:left w:val="none" w:sz="0" w:space="0" w:color="auto"/>
                                                <w:bottom w:val="none" w:sz="0" w:space="0" w:color="auto"/>
                                                <w:right w:val="none" w:sz="0" w:space="0" w:color="auto"/>
                                              </w:divBdr>
                                              <w:divsChild>
                                                <w:div w:id="200180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8430">
                                          <w:marLeft w:val="0"/>
                                          <w:marRight w:val="0"/>
                                          <w:marTop w:val="0"/>
                                          <w:marBottom w:val="0"/>
                                          <w:divBdr>
                                            <w:top w:val="none" w:sz="0" w:space="0" w:color="auto"/>
                                            <w:left w:val="none" w:sz="0" w:space="0" w:color="auto"/>
                                            <w:bottom w:val="none" w:sz="0" w:space="0" w:color="auto"/>
                                            <w:right w:val="none" w:sz="0" w:space="0" w:color="auto"/>
                                          </w:divBdr>
                                          <w:divsChild>
                                            <w:div w:id="606430020">
                                              <w:marLeft w:val="0"/>
                                              <w:marRight w:val="0"/>
                                              <w:marTop w:val="0"/>
                                              <w:marBottom w:val="0"/>
                                              <w:divBdr>
                                                <w:top w:val="none" w:sz="0" w:space="0" w:color="auto"/>
                                                <w:left w:val="none" w:sz="0" w:space="0" w:color="auto"/>
                                                <w:bottom w:val="none" w:sz="0" w:space="0" w:color="auto"/>
                                                <w:right w:val="none" w:sz="0" w:space="0" w:color="auto"/>
                                              </w:divBdr>
                                              <w:divsChild>
                                                <w:div w:id="19340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86512">
                                          <w:marLeft w:val="0"/>
                                          <w:marRight w:val="0"/>
                                          <w:marTop w:val="0"/>
                                          <w:marBottom w:val="0"/>
                                          <w:divBdr>
                                            <w:top w:val="none" w:sz="0" w:space="0" w:color="auto"/>
                                            <w:left w:val="none" w:sz="0" w:space="0" w:color="auto"/>
                                            <w:bottom w:val="none" w:sz="0" w:space="0" w:color="auto"/>
                                            <w:right w:val="none" w:sz="0" w:space="0" w:color="auto"/>
                                          </w:divBdr>
                                          <w:divsChild>
                                            <w:div w:id="1903566491">
                                              <w:marLeft w:val="0"/>
                                              <w:marRight w:val="0"/>
                                              <w:marTop w:val="0"/>
                                              <w:marBottom w:val="0"/>
                                              <w:divBdr>
                                                <w:top w:val="none" w:sz="0" w:space="0" w:color="auto"/>
                                                <w:left w:val="none" w:sz="0" w:space="0" w:color="auto"/>
                                                <w:bottom w:val="none" w:sz="0" w:space="0" w:color="auto"/>
                                                <w:right w:val="none" w:sz="0" w:space="0" w:color="auto"/>
                                              </w:divBdr>
                                              <w:divsChild>
                                                <w:div w:id="88934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0907">
                                          <w:marLeft w:val="0"/>
                                          <w:marRight w:val="0"/>
                                          <w:marTop w:val="0"/>
                                          <w:marBottom w:val="0"/>
                                          <w:divBdr>
                                            <w:top w:val="none" w:sz="0" w:space="0" w:color="auto"/>
                                            <w:left w:val="none" w:sz="0" w:space="0" w:color="auto"/>
                                            <w:bottom w:val="none" w:sz="0" w:space="0" w:color="auto"/>
                                            <w:right w:val="none" w:sz="0" w:space="0" w:color="auto"/>
                                          </w:divBdr>
                                          <w:divsChild>
                                            <w:div w:id="1751121933">
                                              <w:marLeft w:val="0"/>
                                              <w:marRight w:val="0"/>
                                              <w:marTop w:val="0"/>
                                              <w:marBottom w:val="0"/>
                                              <w:divBdr>
                                                <w:top w:val="none" w:sz="0" w:space="0" w:color="auto"/>
                                                <w:left w:val="none" w:sz="0" w:space="0" w:color="auto"/>
                                                <w:bottom w:val="none" w:sz="0" w:space="0" w:color="auto"/>
                                                <w:right w:val="none" w:sz="0" w:space="0" w:color="auto"/>
                                              </w:divBdr>
                                              <w:divsChild>
                                                <w:div w:id="71474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2640">
                                          <w:marLeft w:val="0"/>
                                          <w:marRight w:val="0"/>
                                          <w:marTop w:val="0"/>
                                          <w:marBottom w:val="0"/>
                                          <w:divBdr>
                                            <w:top w:val="none" w:sz="0" w:space="0" w:color="auto"/>
                                            <w:left w:val="none" w:sz="0" w:space="0" w:color="auto"/>
                                            <w:bottom w:val="none" w:sz="0" w:space="0" w:color="auto"/>
                                            <w:right w:val="none" w:sz="0" w:space="0" w:color="auto"/>
                                          </w:divBdr>
                                          <w:divsChild>
                                            <w:div w:id="186917698">
                                              <w:marLeft w:val="0"/>
                                              <w:marRight w:val="0"/>
                                              <w:marTop w:val="0"/>
                                              <w:marBottom w:val="0"/>
                                              <w:divBdr>
                                                <w:top w:val="none" w:sz="0" w:space="0" w:color="auto"/>
                                                <w:left w:val="none" w:sz="0" w:space="0" w:color="auto"/>
                                                <w:bottom w:val="none" w:sz="0" w:space="0" w:color="auto"/>
                                                <w:right w:val="none" w:sz="0" w:space="0" w:color="auto"/>
                                              </w:divBdr>
                                              <w:divsChild>
                                                <w:div w:id="18132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8790">
                                          <w:marLeft w:val="0"/>
                                          <w:marRight w:val="0"/>
                                          <w:marTop w:val="0"/>
                                          <w:marBottom w:val="0"/>
                                          <w:divBdr>
                                            <w:top w:val="none" w:sz="0" w:space="0" w:color="auto"/>
                                            <w:left w:val="none" w:sz="0" w:space="0" w:color="auto"/>
                                            <w:bottom w:val="none" w:sz="0" w:space="0" w:color="auto"/>
                                            <w:right w:val="none" w:sz="0" w:space="0" w:color="auto"/>
                                          </w:divBdr>
                                          <w:divsChild>
                                            <w:div w:id="1668821521">
                                              <w:marLeft w:val="0"/>
                                              <w:marRight w:val="0"/>
                                              <w:marTop w:val="0"/>
                                              <w:marBottom w:val="0"/>
                                              <w:divBdr>
                                                <w:top w:val="none" w:sz="0" w:space="0" w:color="auto"/>
                                                <w:left w:val="none" w:sz="0" w:space="0" w:color="auto"/>
                                                <w:bottom w:val="none" w:sz="0" w:space="0" w:color="auto"/>
                                                <w:right w:val="none" w:sz="0" w:space="0" w:color="auto"/>
                                              </w:divBdr>
                                              <w:divsChild>
                                                <w:div w:id="12728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3137516">
                  <w:marLeft w:val="0"/>
                  <w:marRight w:val="0"/>
                  <w:marTop w:val="0"/>
                  <w:marBottom w:val="0"/>
                  <w:divBdr>
                    <w:top w:val="none" w:sz="0" w:space="0" w:color="auto"/>
                    <w:left w:val="none" w:sz="0" w:space="0" w:color="auto"/>
                    <w:bottom w:val="none" w:sz="0" w:space="0" w:color="auto"/>
                    <w:right w:val="none" w:sz="0" w:space="0" w:color="auto"/>
                  </w:divBdr>
                  <w:divsChild>
                    <w:div w:id="9736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0328">
              <w:marLeft w:val="0"/>
              <w:marRight w:val="0"/>
              <w:marTop w:val="0"/>
              <w:marBottom w:val="0"/>
              <w:divBdr>
                <w:top w:val="none" w:sz="0" w:space="0" w:color="auto"/>
                <w:left w:val="none" w:sz="0" w:space="0" w:color="auto"/>
                <w:bottom w:val="none" w:sz="0" w:space="0" w:color="auto"/>
                <w:right w:val="none" w:sz="0" w:space="0" w:color="auto"/>
              </w:divBdr>
              <w:divsChild>
                <w:div w:id="865217585">
                  <w:marLeft w:val="0"/>
                  <w:marRight w:val="0"/>
                  <w:marTop w:val="0"/>
                  <w:marBottom w:val="0"/>
                  <w:divBdr>
                    <w:top w:val="none" w:sz="0" w:space="0" w:color="auto"/>
                    <w:left w:val="none" w:sz="0" w:space="0" w:color="auto"/>
                    <w:bottom w:val="none" w:sz="0" w:space="0" w:color="auto"/>
                    <w:right w:val="none" w:sz="0" w:space="0" w:color="auto"/>
                  </w:divBdr>
                  <w:divsChild>
                    <w:div w:id="399913121">
                      <w:marLeft w:val="0"/>
                      <w:marRight w:val="0"/>
                      <w:marTop w:val="0"/>
                      <w:marBottom w:val="0"/>
                      <w:divBdr>
                        <w:top w:val="none" w:sz="0" w:space="0" w:color="auto"/>
                        <w:left w:val="none" w:sz="0" w:space="0" w:color="auto"/>
                        <w:bottom w:val="none" w:sz="0" w:space="0" w:color="auto"/>
                        <w:right w:val="none" w:sz="0" w:space="0" w:color="auto"/>
                      </w:divBdr>
                      <w:divsChild>
                        <w:div w:id="590696467">
                          <w:marLeft w:val="0"/>
                          <w:marRight w:val="0"/>
                          <w:marTop w:val="0"/>
                          <w:marBottom w:val="0"/>
                          <w:divBdr>
                            <w:top w:val="none" w:sz="0" w:space="0" w:color="auto"/>
                            <w:left w:val="none" w:sz="0" w:space="0" w:color="auto"/>
                            <w:bottom w:val="none" w:sz="0" w:space="0" w:color="auto"/>
                            <w:right w:val="none" w:sz="0" w:space="0" w:color="auto"/>
                          </w:divBdr>
                          <w:divsChild>
                            <w:div w:id="1737702492">
                              <w:marLeft w:val="0"/>
                              <w:marRight w:val="0"/>
                              <w:marTop w:val="0"/>
                              <w:marBottom w:val="0"/>
                              <w:divBdr>
                                <w:top w:val="none" w:sz="0" w:space="0" w:color="auto"/>
                                <w:left w:val="none" w:sz="0" w:space="0" w:color="auto"/>
                                <w:bottom w:val="none" w:sz="0" w:space="0" w:color="auto"/>
                                <w:right w:val="none" w:sz="0" w:space="0" w:color="auto"/>
                              </w:divBdr>
                              <w:divsChild>
                                <w:div w:id="230503040">
                                  <w:marLeft w:val="0"/>
                                  <w:marRight w:val="0"/>
                                  <w:marTop w:val="0"/>
                                  <w:marBottom w:val="0"/>
                                  <w:divBdr>
                                    <w:top w:val="none" w:sz="0" w:space="0" w:color="auto"/>
                                    <w:left w:val="none" w:sz="0" w:space="0" w:color="auto"/>
                                    <w:bottom w:val="none" w:sz="0" w:space="0" w:color="auto"/>
                                    <w:right w:val="none" w:sz="0" w:space="0" w:color="auto"/>
                                  </w:divBdr>
                                  <w:divsChild>
                                    <w:div w:id="11120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9153331">
      <w:bodyDiv w:val="1"/>
      <w:marLeft w:val="0"/>
      <w:marRight w:val="0"/>
      <w:marTop w:val="0"/>
      <w:marBottom w:val="0"/>
      <w:divBdr>
        <w:top w:val="none" w:sz="0" w:space="0" w:color="auto"/>
        <w:left w:val="none" w:sz="0" w:space="0" w:color="auto"/>
        <w:bottom w:val="none" w:sz="0" w:space="0" w:color="auto"/>
        <w:right w:val="none" w:sz="0" w:space="0" w:color="auto"/>
      </w:divBdr>
      <w:divsChild>
        <w:div w:id="958874378">
          <w:marLeft w:val="0"/>
          <w:marRight w:val="0"/>
          <w:marTop w:val="0"/>
          <w:marBottom w:val="0"/>
          <w:divBdr>
            <w:top w:val="none" w:sz="0" w:space="0" w:color="auto"/>
            <w:left w:val="none" w:sz="0" w:space="0" w:color="auto"/>
            <w:bottom w:val="none" w:sz="0" w:space="0" w:color="auto"/>
            <w:right w:val="none" w:sz="0" w:space="0" w:color="auto"/>
          </w:divBdr>
        </w:div>
        <w:div w:id="1742169189">
          <w:marLeft w:val="0"/>
          <w:marRight w:val="0"/>
          <w:marTop w:val="0"/>
          <w:marBottom w:val="0"/>
          <w:divBdr>
            <w:top w:val="none" w:sz="0" w:space="0" w:color="auto"/>
            <w:left w:val="none" w:sz="0" w:space="0" w:color="auto"/>
            <w:bottom w:val="none" w:sz="0" w:space="0" w:color="auto"/>
            <w:right w:val="none" w:sz="0" w:space="0" w:color="auto"/>
          </w:divBdr>
        </w:div>
        <w:div w:id="394594607">
          <w:marLeft w:val="0"/>
          <w:marRight w:val="0"/>
          <w:marTop w:val="0"/>
          <w:marBottom w:val="0"/>
          <w:divBdr>
            <w:top w:val="none" w:sz="0" w:space="0" w:color="auto"/>
            <w:left w:val="none" w:sz="0" w:space="0" w:color="auto"/>
            <w:bottom w:val="none" w:sz="0" w:space="0" w:color="auto"/>
            <w:right w:val="none" w:sz="0" w:space="0" w:color="auto"/>
          </w:divBdr>
        </w:div>
        <w:div w:id="1610166531">
          <w:marLeft w:val="0"/>
          <w:marRight w:val="0"/>
          <w:marTop w:val="0"/>
          <w:marBottom w:val="0"/>
          <w:divBdr>
            <w:top w:val="none" w:sz="0" w:space="0" w:color="auto"/>
            <w:left w:val="none" w:sz="0" w:space="0" w:color="auto"/>
            <w:bottom w:val="none" w:sz="0" w:space="0" w:color="auto"/>
            <w:right w:val="none" w:sz="0" w:space="0" w:color="auto"/>
          </w:divBdr>
        </w:div>
        <w:div w:id="1263534707">
          <w:marLeft w:val="0"/>
          <w:marRight w:val="0"/>
          <w:marTop w:val="0"/>
          <w:marBottom w:val="0"/>
          <w:divBdr>
            <w:top w:val="none" w:sz="0" w:space="0" w:color="auto"/>
            <w:left w:val="none" w:sz="0" w:space="0" w:color="auto"/>
            <w:bottom w:val="none" w:sz="0" w:space="0" w:color="auto"/>
            <w:right w:val="none" w:sz="0" w:space="0" w:color="auto"/>
          </w:divBdr>
        </w:div>
        <w:div w:id="2041197451">
          <w:marLeft w:val="0"/>
          <w:marRight w:val="0"/>
          <w:marTop w:val="0"/>
          <w:marBottom w:val="0"/>
          <w:divBdr>
            <w:top w:val="none" w:sz="0" w:space="0" w:color="auto"/>
            <w:left w:val="none" w:sz="0" w:space="0" w:color="auto"/>
            <w:bottom w:val="none" w:sz="0" w:space="0" w:color="auto"/>
            <w:right w:val="none" w:sz="0" w:space="0" w:color="auto"/>
          </w:divBdr>
        </w:div>
        <w:div w:id="1755544867">
          <w:marLeft w:val="0"/>
          <w:marRight w:val="0"/>
          <w:marTop w:val="0"/>
          <w:marBottom w:val="0"/>
          <w:divBdr>
            <w:top w:val="none" w:sz="0" w:space="0" w:color="auto"/>
            <w:left w:val="none" w:sz="0" w:space="0" w:color="auto"/>
            <w:bottom w:val="none" w:sz="0" w:space="0" w:color="auto"/>
            <w:right w:val="none" w:sz="0" w:space="0" w:color="auto"/>
          </w:divBdr>
        </w:div>
        <w:div w:id="1675721049">
          <w:marLeft w:val="0"/>
          <w:marRight w:val="0"/>
          <w:marTop w:val="0"/>
          <w:marBottom w:val="0"/>
          <w:divBdr>
            <w:top w:val="none" w:sz="0" w:space="0" w:color="auto"/>
            <w:left w:val="none" w:sz="0" w:space="0" w:color="auto"/>
            <w:bottom w:val="none" w:sz="0" w:space="0" w:color="auto"/>
            <w:right w:val="none" w:sz="0" w:space="0" w:color="auto"/>
          </w:divBdr>
        </w:div>
        <w:div w:id="1692679634">
          <w:marLeft w:val="0"/>
          <w:marRight w:val="0"/>
          <w:marTop w:val="0"/>
          <w:marBottom w:val="0"/>
          <w:divBdr>
            <w:top w:val="none" w:sz="0" w:space="0" w:color="auto"/>
            <w:left w:val="none" w:sz="0" w:space="0" w:color="auto"/>
            <w:bottom w:val="none" w:sz="0" w:space="0" w:color="auto"/>
            <w:right w:val="none" w:sz="0" w:space="0" w:color="auto"/>
          </w:divBdr>
        </w:div>
        <w:div w:id="1141657719">
          <w:marLeft w:val="0"/>
          <w:marRight w:val="0"/>
          <w:marTop w:val="0"/>
          <w:marBottom w:val="0"/>
          <w:divBdr>
            <w:top w:val="none" w:sz="0" w:space="0" w:color="auto"/>
            <w:left w:val="none" w:sz="0" w:space="0" w:color="auto"/>
            <w:bottom w:val="none" w:sz="0" w:space="0" w:color="auto"/>
            <w:right w:val="none" w:sz="0" w:space="0" w:color="auto"/>
          </w:divBdr>
        </w:div>
        <w:div w:id="302085503">
          <w:marLeft w:val="0"/>
          <w:marRight w:val="0"/>
          <w:marTop w:val="0"/>
          <w:marBottom w:val="0"/>
          <w:divBdr>
            <w:top w:val="none" w:sz="0" w:space="0" w:color="auto"/>
            <w:left w:val="none" w:sz="0" w:space="0" w:color="auto"/>
            <w:bottom w:val="none" w:sz="0" w:space="0" w:color="auto"/>
            <w:right w:val="none" w:sz="0" w:space="0" w:color="auto"/>
          </w:divBdr>
        </w:div>
        <w:div w:id="770467331">
          <w:marLeft w:val="0"/>
          <w:marRight w:val="0"/>
          <w:marTop w:val="0"/>
          <w:marBottom w:val="0"/>
          <w:divBdr>
            <w:top w:val="none" w:sz="0" w:space="0" w:color="auto"/>
            <w:left w:val="none" w:sz="0" w:space="0" w:color="auto"/>
            <w:bottom w:val="none" w:sz="0" w:space="0" w:color="auto"/>
            <w:right w:val="none" w:sz="0" w:space="0" w:color="auto"/>
          </w:divBdr>
        </w:div>
      </w:divsChild>
    </w:div>
    <w:div w:id="1761177715">
      <w:bodyDiv w:val="1"/>
      <w:marLeft w:val="0"/>
      <w:marRight w:val="0"/>
      <w:marTop w:val="0"/>
      <w:marBottom w:val="0"/>
      <w:divBdr>
        <w:top w:val="none" w:sz="0" w:space="0" w:color="auto"/>
        <w:left w:val="none" w:sz="0" w:space="0" w:color="auto"/>
        <w:bottom w:val="none" w:sz="0" w:space="0" w:color="auto"/>
        <w:right w:val="none" w:sz="0" w:space="0" w:color="auto"/>
      </w:divBdr>
      <w:divsChild>
        <w:div w:id="2086804088">
          <w:marLeft w:val="0"/>
          <w:marRight w:val="0"/>
          <w:marTop w:val="0"/>
          <w:marBottom w:val="0"/>
          <w:divBdr>
            <w:top w:val="none" w:sz="0" w:space="0" w:color="auto"/>
            <w:left w:val="none" w:sz="0" w:space="0" w:color="auto"/>
            <w:bottom w:val="none" w:sz="0" w:space="0" w:color="auto"/>
            <w:right w:val="none" w:sz="0" w:space="0" w:color="auto"/>
          </w:divBdr>
        </w:div>
        <w:div w:id="702023120">
          <w:marLeft w:val="0"/>
          <w:marRight w:val="0"/>
          <w:marTop w:val="0"/>
          <w:marBottom w:val="0"/>
          <w:divBdr>
            <w:top w:val="none" w:sz="0" w:space="0" w:color="auto"/>
            <w:left w:val="none" w:sz="0" w:space="0" w:color="auto"/>
            <w:bottom w:val="none" w:sz="0" w:space="0" w:color="auto"/>
            <w:right w:val="none" w:sz="0" w:space="0" w:color="auto"/>
          </w:divBdr>
          <w:divsChild>
            <w:div w:id="2092770713">
              <w:marLeft w:val="0"/>
              <w:marRight w:val="1200"/>
              <w:marTop w:val="0"/>
              <w:marBottom w:val="0"/>
              <w:divBdr>
                <w:top w:val="none" w:sz="0" w:space="0" w:color="auto"/>
                <w:left w:val="none" w:sz="0" w:space="0" w:color="auto"/>
                <w:bottom w:val="none" w:sz="0" w:space="0" w:color="auto"/>
                <w:right w:val="none" w:sz="0" w:space="0" w:color="auto"/>
              </w:divBdr>
            </w:div>
            <w:div w:id="787700046">
              <w:marLeft w:val="0"/>
              <w:marRight w:val="0"/>
              <w:marTop w:val="0"/>
              <w:marBottom w:val="0"/>
              <w:divBdr>
                <w:top w:val="none" w:sz="0" w:space="0" w:color="auto"/>
                <w:left w:val="none" w:sz="0" w:space="0" w:color="auto"/>
                <w:bottom w:val="none" w:sz="0" w:space="0" w:color="auto"/>
                <w:right w:val="none" w:sz="0" w:space="0" w:color="auto"/>
              </w:divBdr>
              <w:divsChild>
                <w:div w:id="20226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0953">
          <w:marLeft w:val="0"/>
          <w:marRight w:val="0"/>
          <w:marTop w:val="0"/>
          <w:marBottom w:val="0"/>
          <w:divBdr>
            <w:top w:val="none" w:sz="0" w:space="0" w:color="auto"/>
            <w:left w:val="none" w:sz="0" w:space="0" w:color="auto"/>
            <w:bottom w:val="none" w:sz="0" w:space="0" w:color="auto"/>
            <w:right w:val="none" w:sz="0" w:space="0" w:color="auto"/>
          </w:divBdr>
          <w:divsChild>
            <w:div w:id="1978879027">
              <w:marLeft w:val="0"/>
              <w:marRight w:val="0"/>
              <w:marTop w:val="0"/>
              <w:marBottom w:val="0"/>
              <w:divBdr>
                <w:top w:val="none" w:sz="0" w:space="0" w:color="auto"/>
                <w:left w:val="none" w:sz="0" w:space="0" w:color="auto"/>
                <w:bottom w:val="none" w:sz="0" w:space="0" w:color="auto"/>
                <w:right w:val="none" w:sz="0" w:space="0" w:color="auto"/>
              </w:divBdr>
              <w:divsChild>
                <w:div w:id="1264536094">
                  <w:marLeft w:val="0"/>
                  <w:marRight w:val="0"/>
                  <w:marTop w:val="0"/>
                  <w:marBottom w:val="0"/>
                  <w:divBdr>
                    <w:top w:val="none" w:sz="0" w:space="0" w:color="auto"/>
                    <w:left w:val="none" w:sz="0" w:space="0" w:color="auto"/>
                    <w:bottom w:val="none" w:sz="0" w:space="0" w:color="auto"/>
                    <w:right w:val="none" w:sz="0" w:space="0" w:color="auto"/>
                  </w:divBdr>
                  <w:divsChild>
                    <w:div w:id="807478401">
                      <w:marLeft w:val="0"/>
                      <w:marRight w:val="0"/>
                      <w:marTop w:val="0"/>
                      <w:marBottom w:val="0"/>
                      <w:divBdr>
                        <w:top w:val="none" w:sz="0" w:space="0" w:color="auto"/>
                        <w:left w:val="none" w:sz="0" w:space="0" w:color="auto"/>
                        <w:bottom w:val="none" w:sz="0" w:space="0" w:color="auto"/>
                        <w:right w:val="none" w:sz="0" w:space="0" w:color="auto"/>
                      </w:divBdr>
                    </w:div>
                    <w:div w:id="1915314389">
                      <w:marLeft w:val="0"/>
                      <w:marRight w:val="0"/>
                      <w:marTop w:val="0"/>
                      <w:marBottom w:val="0"/>
                      <w:divBdr>
                        <w:top w:val="none" w:sz="0" w:space="0" w:color="auto"/>
                        <w:left w:val="none" w:sz="0" w:space="0" w:color="auto"/>
                        <w:bottom w:val="none" w:sz="0" w:space="0" w:color="auto"/>
                        <w:right w:val="none" w:sz="0" w:space="0" w:color="auto"/>
                      </w:divBdr>
                    </w:div>
                    <w:div w:id="1826041938">
                      <w:marLeft w:val="0"/>
                      <w:marRight w:val="0"/>
                      <w:marTop w:val="0"/>
                      <w:marBottom w:val="0"/>
                      <w:divBdr>
                        <w:top w:val="none" w:sz="0" w:space="0" w:color="auto"/>
                        <w:left w:val="none" w:sz="0" w:space="0" w:color="auto"/>
                        <w:bottom w:val="none" w:sz="0" w:space="0" w:color="auto"/>
                        <w:right w:val="none" w:sz="0" w:space="0" w:color="auto"/>
                      </w:divBdr>
                    </w:div>
                    <w:div w:id="1270504958">
                      <w:marLeft w:val="0"/>
                      <w:marRight w:val="0"/>
                      <w:marTop w:val="0"/>
                      <w:marBottom w:val="0"/>
                      <w:divBdr>
                        <w:top w:val="none" w:sz="0" w:space="0" w:color="auto"/>
                        <w:left w:val="none" w:sz="0" w:space="0" w:color="auto"/>
                        <w:bottom w:val="none" w:sz="0" w:space="0" w:color="auto"/>
                        <w:right w:val="none" w:sz="0" w:space="0" w:color="auto"/>
                      </w:divBdr>
                    </w:div>
                    <w:div w:id="2095396350">
                      <w:marLeft w:val="0"/>
                      <w:marRight w:val="0"/>
                      <w:marTop w:val="0"/>
                      <w:marBottom w:val="0"/>
                      <w:divBdr>
                        <w:top w:val="none" w:sz="0" w:space="0" w:color="auto"/>
                        <w:left w:val="none" w:sz="0" w:space="0" w:color="auto"/>
                        <w:bottom w:val="none" w:sz="0" w:space="0" w:color="auto"/>
                        <w:right w:val="none" w:sz="0" w:space="0" w:color="auto"/>
                      </w:divBdr>
                    </w:div>
                    <w:div w:id="1978800719">
                      <w:marLeft w:val="0"/>
                      <w:marRight w:val="0"/>
                      <w:marTop w:val="0"/>
                      <w:marBottom w:val="0"/>
                      <w:divBdr>
                        <w:top w:val="none" w:sz="0" w:space="0" w:color="auto"/>
                        <w:left w:val="none" w:sz="0" w:space="0" w:color="auto"/>
                        <w:bottom w:val="none" w:sz="0" w:space="0" w:color="auto"/>
                        <w:right w:val="none" w:sz="0" w:space="0" w:color="auto"/>
                      </w:divBdr>
                    </w:div>
                    <w:div w:id="1584335406">
                      <w:marLeft w:val="0"/>
                      <w:marRight w:val="0"/>
                      <w:marTop w:val="0"/>
                      <w:marBottom w:val="0"/>
                      <w:divBdr>
                        <w:top w:val="none" w:sz="0" w:space="0" w:color="auto"/>
                        <w:left w:val="none" w:sz="0" w:space="0" w:color="auto"/>
                        <w:bottom w:val="none" w:sz="0" w:space="0" w:color="auto"/>
                        <w:right w:val="none" w:sz="0" w:space="0" w:color="auto"/>
                      </w:divBdr>
                    </w:div>
                    <w:div w:id="2103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hyperlink" Target="https://twitter.com/intent/tweet?source=webclient&amp;tex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thethaovanhoa.vn/printer-2015011102485074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665</Words>
  <Characters>3794</Characters>
  <Application>Microsoft Office Word</Application>
  <DocSecurity>0</DocSecurity>
  <Lines>31</Lines>
  <Paragraphs>8</Paragraphs>
  <ScaleCrop>false</ScaleCrop>
  <Company>THPT Hoa Vang</Company>
  <LinksUpToDate>false</LinksUpToDate>
  <CharactersWithSpaces>4451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2</cp:revision>
  <dcterms:created xsi:type="dcterms:W3CDTF">2017-12-11T08:15:00Z</dcterms:created>
  <dcterms:modified xsi:type="dcterms:W3CDTF">2017-12-11T08:20:00Z</dcterms:modified>
</cp:coreProperties>
</file>